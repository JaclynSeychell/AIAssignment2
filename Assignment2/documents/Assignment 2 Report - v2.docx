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3C2CF" w14:textId="3EC5049E" w:rsidR="00BC771D" w:rsidRDefault="00A83DB1">
      <w:pPr>
        <w:pStyle w:val="Title"/>
        <w:rPr>
          <w:ins w:id="0" w:author="Dale de Silva" w:date="2016-05-27T16:13:00Z"/>
        </w:rPr>
      </w:pPr>
      <w:r>
        <w:t xml:space="preserve">Introduction to Artificial Intelligence </w:t>
      </w:r>
    </w:p>
    <w:p w14:paraId="274F02E2" w14:textId="1988C088" w:rsidR="004845A6" w:rsidRPr="00AA43D3" w:rsidRDefault="004845A6" w:rsidP="004845A6">
      <w:pPr>
        <w:rPr>
          <w:sz w:val="24"/>
          <w:rPrChange w:id="1" w:author="Dale de Silva" w:date="2016-05-27T16:13:00Z">
            <w:rPr/>
          </w:rPrChange>
        </w:rPr>
        <w:pPrChange w:id="2" w:author="Dale de Silva" w:date="2016-05-27T16:13:00Z">
          <w:pPr>
            <w:pStyle w:val="Title"/>
          </w:pPr>
        </w:pPrChange>
      </w:pPr>
      <w:ins w:id="3" w:author="Dale de Silva" w:date="2016-05-27T16:13:00Z">
        <w:r w:rsidRPr="00AA43D3">
          <w:rPr>
            <w:sz w:val="24"/>
            <w:rPrChange w:id="4" w:author="Dale de Silva" w:date="2016-05-27T16:13:00Z">
              <w:rPr/>
            </w:rPrChange>
          </w:rPr>
          <w:t>COS30019</w:t>
        </w:r>
      </w:ins>
    </w:p>
    <w:p w14:paraId="18C578D0" w14:textId="77777777" w:rsidR="00BC771D" w:rsidRDefault="00A83DB1" w:rsidP="00705AD8">
      <w:pPr>
        <w:pStyle w:val="Heading1"/>
        <w:numPr>
          <w:ilvl w:val="0"/>
          <w:numId w:val="0"/>
        </w:numPr>
        <w:ind w:left="432" w:hanging="432"/>
        <w:pPrChange w:id="5" w:author="Dale de Silva" w:date="2016-05-27T15:28:00Z">
          <w:pPr>
            <w:pStyle w:val="Heading1"/>
            <w:numPr>
              <w:numId w:val="0"/>
            </w:numPr>
            <w:ind w:firstLine="0"/>
          </w:pPr>
        </w:pPrChange>
      </w:pPr>
      <w:r>
        <w:t xml:space="preserve">Assignment 2 - Inference Engine </w:t>
      </w:r>
    </w:p>
    <w:p w14:paraId="6AB86F8B" w14:textId="7DFA4E48" w:rsidR="00A11048" w:rsidRDefault="00A11048">
      <w:pPr>
        <w:rPr>
          <w:ins w:id="6" w:author="Dale de Silva" w:date="2016-05-27T15:28:00Z"/>
          <w:b/>
          <w:u w:val="single"/>
        </w:rPr>
      </w:pPr>
    </w:p>
    <w:p w14:paraId="069A13A0" w14:textId="0186309D" w:rsidR="00705AD8" w:rsidRDefault="00705AD8">
      <w:pPr>
        <w:rPr>
          <w:b/>
          <w:u w:val="single"/>
        </w:rPr>
      </w:pPr>
    </w:p>
    <w:p w14:paraId="3E768173" w14:textId="769A62B2" w:rsidR="00D73A91" w:rsidRPr="00705AD8" w:rsidRDefault="00706B3A">
      <w:pPr>
        <w:rPr>
          <w:b/>
          <w:sz w:val="28"/>
          <w:u w:val="single"/>
          <w:rPrChange w:id="7" w:author="Dale de Silva" w:date="2016-05-27T15:28:00Z">
            <w:rPr>
              <w:b/>
              <w:u w:val="single"/>
            </w:rPr>
          </w:rPrChange>
        </w:rPr>
      </w:pPr>
      <w:r w:rsidRPr="00705AD8">
        <w:rPr>
          <w:b/>
          <w:sz w:val="28"/>
          <w:u w:val="single"/>
          <w:rPrChange w:id="8" w:author="Dale de Silva" w:date="2016-05-27T15:28:00Z">
            <w:rPr>
              <w:b/>
              <w:u w:val="single"/>
            </w:rPr>
          </w:rPrChange>
        </w:rPr>
        <w:t>Student Details</w:t>
      </w:r>
    </w:p>
    <w:p w14:paraId="3F8108A9" w14:textId="77777777" w:rsidR="00706B3A" w:rsidRDefault="00706B3A">
      <w:r>
        <w:t>The team that created the inference engine program consisted of:</w:t>
      </w:r>
    </w:p>
    <w:p w14:paraId="54360A85" w14:textId="5B243923" w:rsidR="00706B3A" w:rsidRDefault="00706B3A" w:rsidP="00706B3A">
      <w:pPr>
        <w:pStyle w:val="ListParagraph"/>
        <w:numPr>
          <w:ilvl w:val="0"/>
          <w:numId w:val="13"/>
        </w:numPr>
      </w:pPr>
      <w:r>
        <w:t>Jaclyn Seychell (100585248)</w:t>
      </w:r>
    </w:p>
    <w:p w14:paraId="383E62F7" w14:textId="77777777" w:rsidR="00706B3A" w:rsidRDefault="00785DCF" w:rsidP="00706B3A">
      <w:pPr>
        <w:pStyle w:val="ListParagraph"/>
        <w:numPr>
          <w:ilvl w:val="0"/>
          <w:numId w:val="13"/>
        </w:numPr>
      </w:pPr>
      <w:r>
        <w:t>Dale de Silva (2146606</w:t>
      </w:r>
      <w:r w:rsidR="00706B3A">
        <w:t>)</w:t>
      </w:r>
    </w:p>
    <w:p w14:paraId="4C675E9E" w14:textId="22634D72" w:rsidR="002617E8" w:rsidRDefault="002617E8" w:rsidP="002617E8">
      <w:pPr>
        <w:pStyle w:val="ListParagraph"/>
        <w:rPr>
          <w:ins w:id="9" w:author="Dale de Silva" w:date="2016-05-27T14:42:00Z"/>
        </w:rPr>
      </w:pPr>
    </w:p>
    <w:p w14:paraId="569EDDC3" w14:textId="3E61AA3F" w:rsidR="007D7403" w:rsidRDefault="007D7403" w:rsidP="002617E8">
      <w:pPr>
        <w:pStyle w:val="ListParagraph"/>
        <w:rPr>
          <w:ins w:id="10" w:author="Dale de Silva" w:date="2016-05-27T15:29:00Z"/>
        </w:rPr>
      </w:pPr>
    </w:p>
    <w:p w14:paraId="43CD10EC" w14:textId="77777777" w:rsidR="00374713" w:rsidRDefault="00374713" w:rsidP="002617E8">
      <w:pPr>
        <w:pStyle w:val="ListParagraph"/>
      </w:pPr>
    </w:p>
    <w:p w14:paraId="675B33D4" w14:textId="723FBF8E" w:rsidR="00180BEE" w:rsidRDefault="00180BEE" w:rsidP="00180BEE">
      <w:pPr>
        <w:rPr>
          <w:ins w:id="11" w:author="Dale de Silva" w:date="2016-05-27T15:29:00Z"/>
          <w:b/>
          <w:sz w:val="28"/>
          <w:u w:val="single"/>
        </w:rPr>
      </w:pPr>
      <w:ins w:id="12" w:author="Dale de Silva" w:date="2016-05-27T14:43:00Z">
        <w:r w:rsidRPr="00705AD8">
          <w:rPr>
            <w:b/>
            <w:sz w:val="28"/>
            <w:u w:val="single"/>
            <w:rPrChange w:id="13" w:author="Dale de Silva" w:date="2016-05-27T15:28:00Z">
              <w:rPr>
                <w:b/>
                <w:u w:val="single"/>
              </w:rPr>
            </w:rPrChange>
          </w:rPr>
          <w:t>Implemented Features</w:t>
        </w:r>
      </w:ins>
    </w:p>
    <w:p w14:paraId="30E0330B" w14:textId="264BE5E0" w:rsidR="00180BEE" w:rsidRDefault="00180BEE" w:rsidP="00180BEE">
      <w:pPr>
        <w:pStyle w:val="ListParagraph"/>
        <w:numPr>
          <w:ilvl w:val="0"/>
          <w:numId w:val="14"/>
        </w:numPr>
        <w:rPr>
          <w:ins w:id="14" w:author="Dale de Silva" w:date="2016-05-27T14:45:00Z"/>
        </w:rPr>
        <w:pPrChange w:id="15" w:author="Dale de Silva" w:date="2016-05-27T14:46:00Z">
          <w:pPr/>
        </w:pPrChange>
      </w:pPr>
      <w:ins w:id="16" w:author="Dale de Silva" w:date="2016-05-27T14:45:00Z">
        <w:r>
          <w:t xml:space="preserve">Solving a knowledge base using </w:t>
        </w:r>
      </w:ins>
      <w:ins w:id="17" w:author="Dale de Silva" w:date="2016-05-27T14:44:00Z">
        <w:r>
          <w:t>Truthtable</w:t>
        </w:r>
      </w:ins>
      <w:ins w:id="18" w:author="Dale de Silva" w:date="2016-05-27T14:45:00Z">
        <w:r>
          <w:t>s</w:t>
        </w:r>
      </w:ins>
    </w:p>
    <w:p w14:paraId="287122DF" w14:textId="4E62B65E" w:rsidR="00180BEE" w:rsidRDefault="00180BEE" w:rsidP="00180BEE">
      <w:pPr>
        <w:pStyle w:val="ListParagraph"/>
        <w:numPr>
          <w:ilvl w:val="0"/>
          <w:numId w:val="14"/>
        </w:numPr>
        <w:rPr>
          <w:ins w:id="19" w:author="Dale de Silva" w:date="2016-05-27T14:45:00Z"/>
        </w:rPr>
        <w:pPrChange w:id="20" w:author="Dale de Silva" w:date="2016-05-27T14:46:00Z">
          <w:pPr/>
        </w:pPrChange>
      </w:pPr>
      <w:ins w:id="21" w:author="Dale de Silva" w:date="2016-05-27T14:45:00Z">
        <w:r>
          <w:t xml:space="preserve">Solving </w:t>
        </w:r>
        <w:r>
          <w:t xml:space="preserve">a </w:t>
        </w:r>
        <w:r>
          <w:t>k</w:t>
        </w:r>
        <w:r>
          <w:t xml:space="preserve">nowledge base using </w:t>
        </w:r>
        <w:r>
          <w:t>Forward Chaining</w:t>
        </w:r>
      </w:ins>
    </w:p>
    <w:p w14:paraId="1C2ED7E8" w14:textId="403AF528" w:rsidR="00180BEE" w:rsidRDefault="00180BEE" w:rsidP="00180BEE">
      <w:pPr>
        <w:pStyle w:val="ListParagraph"/>
        <w:numPr>
          <w:ilvl w:val="0"/>
          <w:numId w:val="14"/>
        </w:numPr>
        <w:rPr>
          <w:ins w:id="22" w:author="Dale de Silva" w:date="2016-05-27T14:45:00Z"/>
        </w:rPr>
        <w:pPrChange w:id="23" w:author="Dale de Silva" w:date="2016-05-27T14:46:00Z">
          <w:pPr/>
        </w:pPrChange>
      </w:pPr>
      <w:ins w:id="24" w:author="Dale de Silva" w:date="2016-05-27T14:45:00Z">
        <w:r>
          <w:t xml:space="preserve">Solving a </w:t>
        </w:r>
        <w:r>
          <w:t>k</w:t>
        </w:r>
        <w:r>
          <w:t xml:space="preserve">nowledge base using </w:t>
        </w:r>
        <w:r>
          <w:t>Backward</w:t>
        </w:r>
        <w:r>
          <w:t xml:space="preserve"> Chaining</w:t>
        </w:r>
      </w:ins>
    </w:p>
    <w:p w14:paraId="7997EFBF" w14:textId="081EE28E" w:rsidR="00180BEE" w:rsidRDefault="00180BEE" w:rsidP="00180BEE">
      <w:pPr>
        <w:pStyle w:val="ListParagraph"/>
        <w:numPr>
          <w:ilvl w:val="0"/>
          <w:numId w:val="14"/>
        </w:numPr>
        <w:rPr>
          <w:ins w:id="25" w:author="Dale de Silva" w:date="2016-05-27T14:46:00Z"/>
        </w:rPr>
        <w:pPrChange w:id="26" w:author="Dale de Silva" w:date="2016-05-27T14:46:00Z">
          <w:pPr/>
        </w:pPrChange>
      </w:pPr>
      <w:ins w:id="27" w:author="Dale de Silva" w:date="2016-05-27T14:46:00Z">
        <w:r>
          <w:t xml:space="preserve">Propositional Logic </w:t>
        </w:r>
      </w:ins>
      <w:ins w:id="28" w:author="Dale de Silva" w:date="2016-05-27T14:45:00Z">
        <w:r>
          <w:t>Operators</w:t>
        </w:r>
      </w:ins>
      <w:ins w:id="29" w:author="Dale de Silva" w:date="2016-05-27T14:46:00Z">
        <w:r>
          <w:t>:</w:t>
        </w:r>
      </w:ins>
    </w:p>
    <w:p w14:paraId="7C0CA3D0" w14:textId="5378094B" w:rsidR="00180BEE" w:rsidRDefault="00180BEE" w:rsidP="00180BEE">
      <w:pPr>
        <w:pStyle w:val="ListParagraph"/>
        <w:numPr>
          <w:ilvl w:val="1"/>
          <w:numId w:val="14"/>
        </w:numPr>
        <w:rPr>
          <w:ins w:id="30" w:author="Dale de Silva" w:date="2016-05-27T14:46:00Z"/>
        </w:rPr>
      </w:pPr>
      <w:ins w:id="31" w:author="Dale de Silva" w:date="2016-05-27T14:46:00Z">
        <w:r>
          <w:t>NEGATION</w:t>
        </w:r>
      </w:ins>
    </w:p>
    <w:p w14:paraId="0BF56E9B" w14:textId="65A049F2" w:rsidR="00180BEE" w:rsidRDefault="00180BEE" w:rsidP="00180BEE">
      <w:pPr>
        <w:pStyle w:val="ListParagraph"/>
        <w:numPr>
          <w:ilvl w:val="1"/>
          <w:numId w:val="14"/>
        </w:numPr>
        <w:rPr>
          <w:ins w:id="32" w:author="Dale de Silva" w:date="2016-05-27T14:46:00Z"/>
        </w:rPr>
      </w:pPr>
      <w:ins w:id="33" w:author="Dale de Silva" w:date="2016-05-27T14:46:00Z">
        <w:r>
          <w:t>CONJUNCTION</w:t>
        </w:r>
      </w:ins>
    </w:p>
    <w:p w14:paraId="61A0F684" w14:textId="09E938DB" w:rsidR="00180BEE" w:rsidRDefault="00180BEE" w:rsidP="00180BEE">
      <w:pPr>
        <w:pStyle w:val="ListParagraph"/>
        <w:numPr>
          <w:ilvl w:val="1"/>
          <w:numId w:val="14"/>
        </w:numPr>
        <w:rPr>
          <w:ins w:id="34" w:author="Dale de Silva" w:date="2016-05-27T14:46:00Z"/>
        </w:rPr>
      </w:pPr>
      <w:ins w:id="35" w:author="Dale de Silva" w:date="2016-05-27T14:46:00Z">
        <w:r>
          <w:t>DI</w:t>
        </w:r>
        <w:r>
          <w:t>SJUNCTION</w:t>
        </w:r>
      </w:ins>
    </w:p>
    <w:p w14:paraId="771E075B" w14:textId="76375416" w:rsidR="00180BEE" w:rsidRDefault="00180BEE" w:rsidP="00180BEE">
      <w:pPr>
        <w:pStyle w:val="ListParagraph"/>
        <w:numPr>
          <w:ilvl w:val="1"/>
          <w:numId w:val="14"/>
        </w:numPr>
        <w:rPr>
          <w:ins w:id="36" w:author="Dale de Silva" w:date="2016-05-27T14:46:00Z"/>
        </w:rPr>
      </w:pPr>
      <w:ins w:id="37" w:author="Dale de Silva" w:date="2016-05-27T14:46:00Z">
        <w:r>
          <w:t>IMPLICATION</w:t>
        </w:r>
      </w:ins>
    </w:p>
    <w:p w14:paraId="1478CA43" w14:textId="45B38513" w:rsidR="00180BEE" w:rsidRDefault="00180BEE" w:rsidP="00180BEE">
      <w:pPr>
        <w:pStyle w:val="ListParagraph"/>
        <w:numPr>
          <w:ilvl w:val="1"/>
          <w:numId w:val="14"/>
        </w:numPr>
        <w:rPr>
          <w:ins w:id="38" w:author="Dale de Silva" w:date="2016-05-27T14:47:00Z"/>
        </w:rPr>
        <w:pPrChange w:id="39" w:author="Dale de Silva" w:date="2016-05-27T14:47:00Z">
          <w:pPr/>
        </w:pPrChange>
      </w:pPr>
      <w:ins w:id="40" w:author="Dale de Silva" w:date="2016-05-27T14:46:00Z">
        <w:r>
          <w:t>EQUIVALENCE</w:t>
        </w:r>
      </w:ins>
    </w:p>
    <w:p w14:paraId="1305088A" w14:textId="581680E4" w:rsidR="00AE2835" w:rsidRDefault="00AE2835" w:rsidP="00AE2835">
      <w:pPr>
        <w:pStyle w:val="ListParagraph"/>
        <w:ind w:left="1440"/>
        <w:rPr>
          <w:ins w:id="41" w:author="Dale de Silva" w:date="2016-05-27T15:29:00Z"/>
        </w:rPr>
        <w:pPrChange w:id="42" w:author="Dale de Silva" w:date="2016-05-27T14:47:00Z">
          <w:pPr/>
        </w:pPrChange>
      </w:pPr>
    </w:p>
    <w:p w14:paraId="725B94A0" w14:textId="77777777" w:rsidR="00374713" w:rsidRDefault="00374713" w:rsidP="00AE2835">
      <w:pPr>
        <w:pStyle w:val="ListParagraph"/>
        <w:ind w:left="1440"/>
        <w:rPr>
          <w:ins w:id="43" w:author="Dale de Silva" w:date="2016-05-27T14:43:00Z"/>
        </w:rPr>
        <w:pPrChange w:id="44" w:author="Dale de Silva" w:date="2016-05-27T14:47:00Z">
          <w:pPr/>
        </w:pPrChange>
      </w:pPr>
    </w:p>
    <w:p w14:paraId="346606CB" w14:textId="77777777" w:rsidR="00374713" w:rsidRDefault="00374713">
      <w:pPr>
        <w:rPr>
          <w:ins w:id="45" w:author="Dale de Silva" w:date="2016-05-27T15:29:00Z"/>
          <w:b/>
          <w:sz w:val="28"/>
          <w:u w:val="single"/>
        </w:rPr>
      </w:pPr>
      <w:ins w:id="46" w:author="Dale de Silva" w:date="2016-05-27T15:29:00Z">
        <w:r>
          <w:rPr>
            <w:b/>
            <w:sz w:val="28"/>
            <w:u w:val="single"/>
          </w:rPr>
          <w:br w:type="page"/>
        </w:r>
      </w:ins>
    </w:p>
    <w:p w14:paraId="04A06F92" w14:textId="2D0F0600" w:rsidR="00705AD8" w:rsidRPr="00705AD8" w:rsidRDefault="00180BEE" w:rsidP="00180BEE">
      <w:pPr>
        <w:rPr>
          <w:ins w:id="47" w:author="Dale de Silva" w:date="2016-05-27T14:44:00Z"/>
          <w:b/>
          <w:sz w:val="28"/>
          <w:u w:val="single"/>
          <w:rPrChange w:id="48" w:author="Dale de Silva" w:date="2016-05-27T15:28:00Z">
            <w:rPr>
              <w:ins w:id="49" w:author="Dale de Silva" w:date="2016-05-27T14:44:00Z"/>
              <w:b/>
              <w:u w:val="single"/>
            </w:rPr>
          </w:rPrChange>
        </w:rPr>
      </w:pPr>
      <w:ins w:id="50" w:author="Dale de Silva" w:date="2016-05-27T14:44:00Z">
        <w:r w:rsidRPr="00705AD8">
          <w:rPr>
            <w:b/>
            <w:sz w:val="28"/>
            <w:u w:val="single"/>
            <w:rPrChange w:id="51" w:author="Dale de Silva" w:date="2016-05-27T15:28:00Z">
              <w:rPr>
                <w:b/>
                <w:u w:val="single"/>
              </w:rPr>
            </w:rPrChange>
          </w:rPr>
          <w:t>Enhancements</w:t>
        </w:r>
      </w:ins>
    </w:p>
    <w:p w14:paraId="0DCF105C" w14:textId="77777777" w:rsidR="00705AD8" w:rsidRDefault="00705AD8" w:rsidP="00DF7AE2">
      <w:pPr>
        <w:ind w:left="708"/>
        <w:rPr>
          <w:ins w:id="52" w:author="Dale de Silva" w:date="2016-05-27T15:29:00Z"/>
          <w:b/>
        </w:rPr>
        <w:pPrChange w:id="53" w:author="Dale de Silva" w:date="2016-05-27T14:51:00Z">
          <w:pPr/>
        </w:pPrChange>
      </w:pPr>
    </w:p>
    <w:p w14:paraId="5D2B6EDD" w14:textId="36EBC41B" w:rsidR="00DF7AE2" w:rsidRDefault="00DF7AE2" w:rsidP="00DF7AE2">
      <w:pPr>
        <w:ind w:left="708"/>
        <w:rPr>
          <w:ins w:id="54" w:author="Dale de Silva" w:date="2016-05-27T14:51:00Z"/>
          <w:b/>
        </w:rPr>
        <w:pPrChange w:id="55" w:author="Dale de Silva" w:date="2016-05-27T14:51:00Z">
          <w:pPr/>
        </w:pPrChange>
      </w:pPr>
      <w:ins w:id="56" w:author="Dale de Silva" w:date="2016-05-27T14:50:00Z">
        <w:r w:rsidRPr="00DF7AE2">
          <w:rPr>
            <w:b/>
            <w:rPrChange w:id="57" w:author="Dale de Silva" w:date="2016-05-27T14:50:00Z">
              <w:rPr/>
            </w:rPrChange>
          </w:rPr>
          <w:t>Backtracking</w:t>
        </w:r>
      </w:ins>
      <w:ins w:id="58" w:author="Dale de Silva" w:date="2016-05-27T14:51:00Z">
        <w:r>
          <w:rPr>
            <w:b/>
          </w:rPr>
          <w:t xml:space="preserve"> in Chaining Methods</w:t>
        </w:r>
      </w:ins>
    </w:p>
    <w:p w14:paraId="788CEB35" w14:textId="77777777" w:rsidR="00B45FFC" w:rsidRDefault="00DF7AE2" w:rsidP="00DF7AE2">
      <w:pPr>
        <w:ind w:left="708"/>
        <w:rPr>
          <w:ins w:id="59" w:author="Dale de Silva" w:date="2016-05-27T15:31:00Z"/>
        </w:rPr>
        <w:pPrChange w:id="60" w:author="Dale de Silva" w:date="2016-05-27T14:55:00Z">
          <w:pPr/>
        </w:pPrChange>
      </w:pPr>
      <w:moveToRangeStart w:id="61" w:author="Dale de Silva" w:date="2016-05-27T14:55:00Z" w:name="move452124249"/>
      <w:moveTo w:id="62" w:author="Dale de Silva" w:date="2016-05-27T14:55:00Z">
        <w:del w:id="63" w:author="Dale de Silva" w:date="2016-05-27T15:30:00Z">
          <w:r w:rsidDel="00C96065">
            <w:delText>While making this solution it</w:delText>
          </w:r>
        </w:del>
      </w:moveTo>
      <w:ins w:id="64" w:author="Dale de Silva" w:date="2016-05-27T15:30:00Z">
        <w:r w:rsidR="00C96065">
          <w:t>It</w:t>
        </w:r>
      </w:ins>
      <w:moveTo w:id="65" w:author="Dale de Silva" w:date="2016-05-27T14:55:00Z">
        <w:r>
          <w:t xml:space="preserve"> was agreed that the </w:t>
        </w:r>
      </w:moveTo>
      <w:ins w:id="66" w:author="Dale de Silva" w:date="2016-05-27T15:30:00Z">
        <w:r w:rsidR="00C96065">
          <w:t>chaining solution methods</w:t>
        </w:r>
      </w:ins>
      <w:moveTo w:id="67" w:author="Dale de Silva" w:date="2016-05-27T14:55:00Z">
        <w:del w:id="68" w:author="Dale de Silva" w:date="2016-05-27T15:30:00Z">
          <w:r w:rsidDel="00C96065">
            <w:delText>program should be as efficient as possible</w:delText>
          </w:r>
        </w:del>
      </w:moveTo>
      <w:ins w:id="69" w:author="Dale de Silva" w:date="2016-05-27T15:30:00Z">
        <w:r w:rsidR="00C96065">
          <w:t xml:space="preserve"> should be able to find a route to the query Literal even if initially led down </w:t>
        </w:r>
      </w:ins>
      <w:ins w:id="70" w:author="Dale de Silva" w:date="2016-05-27T15:31:00Z">
        <w:r w:rsidR="00C96065">
          <w:t>a dead end</w:t>
        </w:r>
      </w:ins>
      <w:moveTo w:id="71" w:author="Dale de Silva" w:date="2016-05-27T14:55:00Z">
        <w:r>
          <w:t>. This lead to the idea of implementing backtracking within the backwards and forwards chaining.</w:t>
        </w:r>
      </w:moveTo>
    </w:p>
    <w:p w14:paraId="5152AEF0" w14:textId="77777777" w:rsidR="00ED6BFA" w:rsidRDefault="00DF7AE2" w:rsidP="00ED6BFA">
      <w:pPr>
        <w:ind w:left="708"/>
        <w:rPr>
          <w:ins w:id="72" w:author="Dale de Silva" w:date="2016-05-27T15:35:00Z"/>
        </w:rPr>
        <w:pPrChange w:id="73" w:author="Dale de Silva" w:date="2016-05-27T15:35:00Z">
          <w:pPr/>
        </w:pPrChange>
      </w:pPr>
      <w:moveTo w:id="74" w:author="Dale de Silva" w:date="2016-05-27T14:55:00Z">
        <w:del w:id="75" w:author="Dale de Silva" w:date="2016-05-27T15:31:00Z">
          <w:r w:rsidDel="00B45FFC">
            <w:delText xml:space="preserve"> The reason this was implemented was to check i</w:delText>
          </w:r>
        </w:del>
      </w:moveTo>
      <w:ins w:id="76" w:author="Dale de Silva" w:date="2016-05-27T15:31:00Z">
        <w:r w:rsidR="00B45FFC">
          <w:t>I</w:t>
        </w:r>
      </w:ins>
      <w:moveTo w:id="77" w:author="Dale de Silva" w:date="2016-05-27T14:55:00Z">
        <w:r>
          <w:t xml:space="preserve">f any sentence provided within the knowledge base </w:t>
        </w:r>
        <w:del w:id="78" w:author="Dale de Silva" w:date="2016-05-27T15:31:00Z">
          <w:r w:rsidDel="00B45FFC">
            <w:delText xml:space="preserve">was able to be solved for the given query, if </w:delText>
          </w:r>
        </w:del>
      </w:moveTo>
      <w:ins w:id="79" w:author="Dale de Silva" w:date="2016-05-27T15:31:00Z">
        <w:r w:rsidR="00B45FFC">
          <w:t xml:space="preserve">resulted in </w:t>
        </w:r>
      </w:ins>
      <w:moveTo w:id="80" w:author="Dale de Silva" w:date="2016-05-27T14:55:00Z">
        <w:r>
          <w:t xml:space="preserve">the literal </w:t>
        </w:r>
        <w:del w:id="81" w:author="Dale de Silva" w:date="2016-05-27T15:32:00Z">
          <w:r w:rsidDel="00B45FFC">
            <w:delText xml:space="preserve">had </w:delText>
          </w:r>
        </w:del>
        <w:r>
          <w:t>not been found within that sentence</w:t>
        </w:r>
        <w:del w:id="82" w:author="Dale de Silva" w:date="2016-05-27T15:32:00Z">
          <w:r w:rsidDel="00A87069">
            <w:delText>, the needed</w:delText>
          </w:r>
          <w:r w:rsidDel="00B45FFC">
            <w:delText xml:space="preserve"> </w:delText>
          </w:r>
          <w:r w:rsidDel="00A87069">
            <w:delText>literals stack would be cleared as it contains literals that contribute to a sentence that cannot be solved</w:delText>
          </w:r>
        </w:del>
        <w:r>
          <w:t xml:space="preserve">. </w:t>
        </w:r>
      </w:moveTo>
      <w:ins w:id="83" w:author="Dale de Silva" w:date="2016-05-27T15:33:00Z">
        <w:r w:rsidR="00A87069">
          <w:t xml:space="preserve">In Backward Chaining </w:t>
        </w:r>
        <w:r w:rsidR="00A87069">
          <w:t>the neededliterals stack would be cleared</w:t>
        </w:r>
        <w:r w:rsidR="00A87069">
          <w:t>,</w:t>
        </w:r>
        <w:r w:rsidR="00A87069">
          <w:t xml:space="preserve"> as it </w:t>
        </w:r>
        <w:r w:rsidR="00A87069">
          <w:t xml:space="preserve">would likely </w:t>
        </w:r>
        <w:r w:rsidR="00A87069">
          <w:t>contain literals that contribute to a sentence that cannot be solved</w:t>
        </w:r>
        <w:r w:rsidR="00A87069">
          <w:t>, and the previously</w:t>
        </w:r>
      </w:ins>
      <w:ins w:id="84" w:author="Dale de Silva" w:date="2016-05-27T15:34:00Z">
        <w:r w:rsidR="00A87069">
          <w:t xml:space="preserve"> found</w:t>
        </w:r>
      </w:ins>
      <w:ins w:id="85" w:author="Dale de Silva" w:date="2016-05-27T15:33:00Z">
        <w:r w:rsidR="00A87069" w:rsidDel="00A87069">
          <w:t xml:space="preserve"> </w:t>
        </w:r>
      </w:ins>
      <w:moveTo w:id="86" w:author="Dale de Silva" w:date="2016-05-27T14:55:00Z">
        <w:del w:id="87" w:author="Dale de Silva" w:date="2016-05-27T15:33:00Z">
          <w:r w:rsidDel="00A87069">
            <w:delText xml:space="preserve">From here, the </w:delText>
          </w:r>
        </w:del>
        <w:r>
          <w:t>literal would be placed back onto the needed</w:t>
        </w:r>
        <w:del w:id="88" w:author="Dale de Silva" w:date="2016-05-27T15:34:00Z">
          <w:r w:rsidDel="00A87069">
            <w:delText xml:space="preserve"> l</w:delText>
          </w:r>
        </w:del>
      </w:moveTo>
      <w:ins w:id="89" w:author="Dale de Silva" w:date="2016-05-27T15:34:00Z">
        <w:r w:rsidR="00A87069">
          <w:t>L</w:t>
        </w:r>
      </w:ins>
      <w:moveTo w:id="90" w:author="Dale de Silva" w:date="2016-05-27T14:55:00Z">
        <w:r>
          <w:t>iteral</w:t>
        </w:r>
      </w:moveTo>
      <w:ins w:id="91" w:author="Dale de Silva" w:date="2016-05-27T15:34:00Z">
        <w:r w:rsidR="00A87069">
          <w:t>s</w:t>
        </w:r>
      </w:ins>
      <w:moveTo w:id="92" w:author="Dale de Silva" w:date="2016-05-27T14:55:00Z">
        <w:r>
          <w:t xml:space="preserve"> stack</w:t>
        </w:r>
        <w:del w:id="93" w:author="Dale de Silva" w:date="2016-05-27T15:34:00Z">
          <w:r w:rsidDel="00A87069">
            <w:delText>,</w:delText>
          </w:r>
        </w:del>
      </w:moveTo>
      <w:ins w:id="94" w:author="Dale de Silva" w:date="2016-05-27T15:34:00Z">
        <w:r w:rsidR="00A87069">
          <w:t>. This would result in research for another route</w:t>
        </w:r>
      </w:ins>
      <w:moveTo w:id="95" w:author="Dale de Silva" w:date="2016-05-27T14:55:00Z">
        <w:del w:id="96" w:author="Dale de Silva" w:date="2016-05-27T15:34:00Z">
          <w:r w:rsidDel="00A87069">
            <w:delText xml:space="preserve"> in search for a different route</w:delText>
          </w:r>
        </w:del>
        <w:r>
          <w:t>.</w:t>
        </w:r>
        <w:del w:id="97" w:author="Dale de Silva" w:date="2016-05-27T15:34:00Z">
          <w:r w:rsidDel="00A87069">
            <w:delText xml:space="preserve"> This sentence is removed as it is an unsolvable sentence, and removes the last added item to the path array, as it does not get you to your desired solution.</w:delText>
          </w:r>
        </w:del>
      </w:moveTo>
      <w:ins w:id="98" w:author="Dale de Silva" w:date="2016-05-27T15:35:00Z">
        <w:r w:rsidR="00ED6BFA">
          <w:t xml:space="preserve"> This happen repeatedly when the goal is not found until the neededLiterals stack is empty and the Query deemed unsolvable.</w:t>
        </w:r>
      </w:ins>
    </w:p>
    <w:p w14:paraId="379599F4" w14:textId="455E64ED" w:rsidR="00705AD8" w:rsidRDefault="00DF7AE2" w:rsidP="00ED6BFA">
      <w:pPr>
        <w:ind w:left="708"/>
        <w:rPr>
          <w:moveTo w:id="99" w:author="Dale de Silva" w:date="2016-05-27T14:55:00Z"/>
        </w:rPr>
        <w:pPrChange w:id="100" w:author="Dale de Silva" w:date="2016-05-27T15:35:00Z">
          <w:pPr/>
        </w:pPrChange>
      </w:pPr>
      <w:moveTo w:id="101" w:author="Dale de Silva" w:date="2016-05-27T14:55:00Z">
        <w:del w:id="102" w:author="Dale de Silva" w:date="2016-05-27T15:34:00Z">
          <w:r w:rsidDel="00ED6BFA">
            <w:delText xml:space="preserve"> </w:delText>
          </w:r>
        </w:del>
        <w:del w:id="103" w:author="Dale de Silva" w:date="2016-05-27T15:35:00Z">
          <w:r w:rsidDel="00ED6BFA">
            <w:delText xml:space="preserve">By backtracking the program is able to reuse the memory created as objects are constantly being popped off the stack or cleared when they are no longer needed. </w:delText>
          </w:r>
        </w:del>
      </w:moveTo>
    </w:p>
    <w:moveToRangeEnd w:id="61"/>
    <w:p w14:paraId="3943AFA2" w14:textId="20718C10" w:rsidR="00DF7AE2" w:rsidRPr="00DF7AE2" w:rsidRDefault="00DF7AE2" w:rsidP="00DF7AE2">
      <w:pPr>
        <w:ind w:left="708"/>
        <w:rPr>
          <w:ins w:id="104" w:author="Dale de Silva" w:date="2016-05-27T14:50:00Z"/>
          <w:b/>
          <w:rPrChange w:id="105" w:author="Dale de Silva" w:date="2016-05-27T14:50:00Z">
            <w:rPr>
              <w:ins w:id="106" w:author="Dale de Silva" w:date="2016-05-27T14:50:00Z"/>
            </w:rPr>
          </w:rPrChange>
        </w:rPr>
        <w:pPrChange w:id="107" w:author="Dale de Silva" w:date="2016-05-27T14:51:00Z">
          <w:pPr/>
        </w:pPrChange>
      </w:pPr>
      <w:ins w:id="108" w:author="Dale de Silva" w:date="2016-05-27T14:49:00Z">
        <w:r w:rsidRPr="00DF7AE2">
          <w:rPr>
            <w:b/>
            <w:rPrChange w:id="109" w:author="Dale de Silva" w:date="2016-05-27T14:50:00Z">
              <w:rPr/>
            </w:rPrChange>
          </w:rPr>
          <w:t>Unifying Literal References</w:t>
        </w:r>
      </w:ins>
    </w:p>
    <w:p w14:paraId="0DA2183D" w14:textId="5DBF7524" w:rsidR="00C12E06" w:rsidRDefault="00DF7AE2" w:rsidP="00DF7AE2">
      <w:pPr>
        <w:ind w:left="708"/>
        <w:rPr>
          <w:ins w:id="110" w:author="Dale de Silva" w:date="2016-05-27T15:40:00Z"/>
        </w:rPr>
        <w:pPrChange w:id="111" w:author="Dale de Silva" w:date="2016-05-27T14:51:00Z">
          <w:pPr/>
        </w:pPrChange>
      </w:pPr>
      <w:moveToRangeStart w:id="112" w:author="Dale de Silva" w:date="2016-05-27T14:55:00Z" w:name="move452124237"/>
      <w:moveTo w:id="113" w:author="Dale de Silva" w:date="2016-05-27T14:55:00Z">
        <w:r>
          <w:t xml:space="preserve">Within the </w:t>
        </w:r>
      </w:moveTo>
      <w:ins w:id="114" w:author="Dale de Silva" w:date="2016-05-27T15:43:00Z">
        <w:r w:rsidR="006B4715">
          <w:t>I</w:t>
        </w:r>
      </w:ins>
      <w:moveTo w:id="115" w:author="Dale de Silva" w:date="2016-05-27T14:55:00Z">
        <w:del w:id="116" w:author="Dale de Silva" w:date="2016-05-27T15:43:00Z">
          <w:r w:rsidDel="006B4715">
            <w:delText>i</w:delText>
          </w:r>
        </w:del>
        <w:r>
          <w:t>nference</w:t>
        </w:r>
      </w:moveTo>
      <w:ins w:id="117" w:author="Dale de Silva" w:date="2016-05-27T15:43:00Z">
        <w:r w:rsidR="00C93ACD">
          <w:t>E</w:t>
        </w:r>
      </w:ins>
      <w:moveTo w:id="118" w:author="Dale de Silva" w:date="2016-05-27T14:55:00Z">
        <w:del w:id="119" w:author="Dale de Silva" w:date="2016-05-27T15:43:00Z">
          <w:r w:rsidDel="00C93ACD">
            <w:delText xml:space="preserve"> e</w:delText>
          </w:r>
        </w:del>
        <w:r>
          <w:t xml:space="preserve">ngine class, a method </w:t>
        </w:r>
      </w:moveTo>
      <w:ins w:id="120" w:author="Dale de Silva" w:date="2016-05-27T15:43:00Z">
        <w:r w:rsidR="00C93ACD">
          <w:t xml:space="preserve">called </w:t>
        </w:r>
        <w:r w:rsidR="00C93ACD">
          <w:rPr>
            <w:b/>
          </w:rPr>
          <w:t xml:space="preserve">unifyLiterals </w:t>
        </w:r>
      </w:ins>
      <w:moveTo w:id="121" w:author="Dale de Silva" w:date="2016-05-27T14:55:00Z">
        <w:del w:id="122" w:author="Dale de Silva" w:date="2016-05-27T15:43:00Z">
          <w:r w:rsidDel="00C93ACD">
            <w:delText>has been</w:delText>
          </w:r>
        </w:del>
      </w:moveTo>
      <w:ins w:id="123" w:author="Dale de Silva" w:date="2016-05-27T15:43:00Z">
        <w:r w:rsidR="00C93ACD">
          <w:t>was</w:t>
        </w:r>
      </w:ins>
      <w:moveTo w:id="124" w:author="Dale de Silva" w:date="2016-05-27T14:55:00Z">
        <w:r>
          <w:t xml:space="preserve"> created that unifies all the literals within the given sentence. This feature ensures that all literals in every sentence will refer to the same object in memory thus making the literals </w:t>
        </w:r>
        <w:del w:id="125" w:author="Dale de Silva" w:date="2016-05-27T15:37:00Z">
          <w:r w:rsidDel="00B0774F">
            <w:delText xml:space="preserve">become uniform within the </w:delText>
          </w:r>
          <w:commentRangeStart w:id="126"/>
          <w:r w:rsidDel="00B0774F">
            <w:delText>sentence making it much easier for the sentence to interpret the sentence string internally as they have the same memory object each time it is run</w:delText>
          </w:r>
          <w:commentRangeEnd w:id="126"/>
          <w:r w:rsidDel="00B0774F">
            <w:rPr>
              <w:rStyle w:val="CommentReference"/>
            </w:rPr>
            <w:commentReference w:id="126"/>
          </w:r>
        </w:del>
      </w:moveTo>
      <w:ins w:id="127" w:author="Dale de Silva" w:date="2016-05-27T15:37:00Z">
        <w:r w:rsidR="00B0774F">
          <w:t>objects directly comparable</w:t>
        </w:r>
      </w:ins>
      <w:moveTo w:id="128" w:author="Dale de Silva" w:date="2016-05-27T14:55:00Z">
        <w:r>
          <w:t xml:space="preserve">.  In order to map each literal to an object of memory, within the method a test loop had to be created that compared the </w:t>
        </w:r>
      </w:moveTo>
      <w:ins w:id="129" w:author="Dale de Silva" w:date="2016-05-27T15:38:00Z">
        <w:r w:rsidR="004646D2">
          <w:t xml:space="preserve">string </w:t>
        </w:r>
      </w:ins>
      <w:moveTo w:id="130" w:author="Dale de Silva" w:date="2016-05-27T14:55:00Z">
        <w:r>
          <w:t xml:space="preserve">name of the </w:t>
        </w:r>
      </w:moveTo>
      <w:ins w:id="131" w:author="Dale de Silva" w:date="2016-05-27T15:38:00Z">
        <w:r w:rsidR="004646D2">
          <w:t>first L</w:t>
        </w:r>
      </w:ins>
      <w:moveTo w:id="132" w:author="Dale de Silva" w:date="2016-05-27T14:55:00Z">
        <w:del w:id="133" w:author="Dale de Silva" w:date="2016-05-27T15:38:00Z">
          <w:r w:rsidDel="004646D2">
            <w:delText>l</w:delText>
          </w:r>
        </w:del>
        <w:r>
          <w:t xml:space="preserve">iteral to the </w:t>
        </w:r>
      </w:moveTo>
      <w:ins w:id="134" w:author="Dale de Silva" w:date="2016-05-27T15:38:00Z">
        <w:r w:rsidR="004646D2">
          <w:t xml:space="preserve">string name of the second Literal. If they matched </w:t>
        </w:r>
      </w:ins>
      <w:moveTo w:id="135" w:author="Dale de Silva" w:date="2016-05-27T14:55:00Z">
        <w:del w:id="136" w:author="Dale de Silva" w:date="2016-05-27T15:38:00Z">
          <w:r w:rsidDel="004646D2">
            <w:delText>current object to make sure that the same literal in  different sentences is in a spot of memory that is different objec</w:delText>
          </w:r>
        </w:del>
        <w:del w:id="137" w:author="Dale de Silva" w:date="2016-05-27T15:39:00Z">
          <w:r w:rsidDel="004646D2">
            <w:delText>t</w:delText>
          </w:r>
          <w:r w:rsidDel="00220E48">
            <w:delText>.  When a literal was found, it</w:delText>
          </w:r>
        </w:del>
      </w:moveTo>
      <w:ins w:id="138" w:author="Dale de Silva" w:date="2016-05-27T15:39:00Z">
        <w:r w:rsidR="00220E48">
          <w:t>the</w:t>
        </w:r>
      </w:ins>
      <w:moveTo w:id="139" w:author="Dale de Silva" w:date="2016-05-27T14:55:00Z">
        <w:r>
          <w:t xml:space="preserve"> </w:t>
        </w:r>
      </w:moveTo>
      <w:ins w:id="140" w:author="Dale de Silva" w:date="2016-05-27T15:39:00Z">
        <w:r w:rsidR="00220E48">
          <w:t>one within the</w:t>
        </w:r>
        <w:r w:rsidR="00220E48">
          <w:t xml:space="preserve"> sentence </w:t>
        </w:r>
      </w:ins>
      <w:moveTo w:id="141" w:author="Dale de Silva" w:date="2016-05-27T14:55:00Z">
        <w:r>
          <w:t xml:space="preserve">would be replaced </w:t>
        </w:r>
        <w:del w:id="142" w:author="Dale de Silva" w:date="2016-05-27T15:39:00Z">
          <w:r w:rsidDel="00220E48">
            <w:delText xml:space="preserve">within that sentence </w:delText>
          </w:r>
        </w:del>
        <w:r>
          <w:t>with one that had already been found in the created literals array list, so they can reference the same object</w:t>
        </w:r>
      </w:moveTo>
      <w:ins w:id="143" w:author="Dale de Silva" w:date="2016-05-27T15:40:00Z">
        <w:r w:rsidR="00E5571D">
          <w:t xml:space="preserve"> and thus location in memory</w:t>
        </w:r>
      </w:ins>
      <w:moveTo w:id="144" w:author="Dale de Silva" w:date="2016-05-27T14:55:00Z">
        <w:r>
          <w:t>.</w:t>
        </w:r>
      </w:moveTo>
    </w:p>
    <w:p w14:paraId="68884484" w14:textId="7BC48163" w:rsidR="00DF7AE2" w:rsidRDefault="00C12E06" w:rsidP="00DF7AE2">
      <w:pPr>
        <w:ind w:left="708"/>
        <w:rPr>
          <w:ins w:id="145" w:author="Dale de Silva" w:date="2016-05-27T14:50:00Z"/>
        </w:rPr>
        <w:pPrChange w:id="146" w:author="Dale de Silva" w:date="2016-05-27T14:51:00Z">
          <w:pPr/>
        </w:pPrChange>
      </w:pPr>
      <w:ins w:id="147" w:author="Dale de Silva" w:date="2016-05-27T15:40:00Z">
        <w:r>
          <w:t xml:space="preserve">This allows for </w:t>
        </w:r>
      </w:ins>
      <w:ins w:id="148" w:author="Dale de Silva" w:date="2016-05-27T15:41:00Z">
        <w:r>
          <w:t xml:space="preserve">far </w:t>
        </w:r>
      </w:ins>
      <w:ins w:id="149" w:author="Dale de Silva" w:date="2016-05-27T15:40:00Z">
        <w:r>
          <w:t>simpler syntax when comparing literals</w:t>
        </w:r>
      </w:ins>
      <w:ins w:id="150" w:author="Dale de Silva" w:date="2016-05-27T15:41:00Z">
        <w:r>
          <w:t>. It design to also allow changing the value of a Literal globally before or during calculations</w:t>
        </w:r>
      </w:ins>
      <w:ins w:id="151" w:author="Dale de Silva" w:date="2016-05-27T15:42:00Z">
        <w:r>
          <w:t>, however, nothing that utilized this second functionality was implemented.</w:t>
        </w:r>
      </w:ins>
      <w:moveTo w:id="152" w:author="Dale de Silva" w:date="2016-05-27T14:55:00Z">
        <w:del w:id="153" w:author="Dale de Silva" w:date="2016-05-27T15:40:00Z">
          <w:r w:rsidR="00DF7AE2" w:rsidDel="00C12E06">
            <w:delText xml:space="preserve"> </w:delText>
          </w:r>
          <w:commentRangeStart w:id="154"/>
          <w:r w:rsidR="00DF7AE2" w:rsidDel="00C12E06">
            <w:delText xml:space="preserve">This continues for the length of the literals within the sentence declared.  This feature allows for the program to be much more efficient as it uses less memory to run as the same literal will be mapped to the same memory object for every sentence inputted. </w:delText>
          </w:r>
          <w:commentRangeEnd w:id="154"/>
          <w:r w:rsidR="00DF7AE2" w:rsidDel="00C12E06">
            <w:rPr>
              <w:rStyle w:val="CommentReference"/>
            </w:rPr>
            <w:commentReference w:id="154"/>
          </w:r>
        </w:del>
      </w:moveTo>
      <w:moveToRangeEnd w:id="112"/>
    </w:p>
    <w:p w14:paraId="0A1DF3C5" w14:textId="77777777" w:rsidR="00705AD8" w:rsidRDefault="00705AD8" w:rsidP="00DF7AE2">
      <w:pPr>
        <w:ind w:left="708"/>
        <w:rPr>
          <w:ins w:id="155" w:author="Dale de Silva" w:date="2016-05-27T15:29:00Z"/>
          <w:b/>
        </w:rPr>
        <w:pPrChange w:id="156" w:author="Dale de Silva" w:date="2016-05-27T14:51:00Z">
          <w:pPr/>
        </w:pPrChange>
      </w:pPr>
    </w:p>
    <w:p w14:paraId="05B403F2" w14:textId="5BB35703" w:rsidR="00DF7AE2" w:rsidRDefault="00DF7AE2" w:rsidP="00DF7AE2">
      <w:pPr>
        <w:ind w:left="708"/>
        <w:rPr>
          <w:ins w:id="157" w:author="Dale de Silva" w:date="2016-05-27T14:55:00Z"/>
          <w:b/>
        </w:rPr>
        <w:pPrChange w:id="158" w:author="Dale de Silva" w:date="2016-05-27T14:51:00Z">
          <w:pPr/>
        </w:pPrChange>
      </w:pPr>
      <w:ins w:id="159" w:author="Dale de Silva" w:date="2016-05-27T14:51:00Z">
        <w:r>
          <w:rPr>
            <w:b/>
          </w:rPr>
          <w:t xml:space="preserve">Comprehensive </w:t>
        </w:r>
      </w:ins>
      <w:ins w:id="160" w:author="Dale de Silva" w:date="2016-05-27T14:50:00Z">
        <w:r w:rsidRPr="00DF7AE2">
          <w:rPr>
            <w:b/>
            <w:rPrChange w:id="161" w:author="Dale de Silva" w:date="2016-05-27T14:51:00Z">
              <w:rPr/>
            </w:rPrChange>
          </w:rPr>
          <w:t>Unit Testing</w:t>
        </w:r>
      </w:ins>
    </w:p>
    <w:p w14:paraId="58B6F5E1" w14:textId="6F15E644" w:rsidR="00C93ACD" w:rsidRDefault="00C93ACD" w:rsidP="00C93ACD">
      <w:pPr>
        <w:ind w:left="708"/>
        <w:rPr>
          <w:ins w:id="162" w:author="Dale de Silva" w:date="2016-05-27T15:44:00Z"/>
        </w:rPr>
        <w:pPrChange w:id="163" w:author="Dale de Silva" w:date="2016-05-27T15:42:00Z">
          <w:pPr>
            <w:ind w:left="360"/>
          </w:pPr>
        </w:pPrChange>
      </w:pPr>
      <w:ins w:id="164" w:author="Dale de Silva" w:date="2016-05-27T15:42:00Z">
        <w:r>
          <w:t xml:space="preserve">It was very important to the group that our program was well tested, as this ensured that we had the most accurate and efficient outcome as possible. This method of testing allows for less errors in the final product as </w:t>
        </w:r>
      </w:ins>
      <w:ins w:id="165" w:author="Dale de Silva" w:date="2016-05-27T15:43:00Z">
        <w:r w:rsidR="007027BD">
          <w:t>we were</w:t>
        </w:r>
      </w:ins>
      <w:ins w:id="166" w:author="Dale de Silva" w:date="2016-05-27T15:42:00Z">
        <w:r>
          <w:t xml:space="preserve"> debugging the system as </w:t>
        </w:r>
      </w:ins>
      <w:ins w:id="167" w:author="Dale de Silva" w:date="2016-05-27T15:43:00Z">
        <w:r w:rsidR="006F55AE">
          <w:t>we went</w:t>
        </w:r>
      </w:ins>
      <w:ins w:id="168" w:author="Dale de Silva" w:date="2016-05-27T15:42:00Z">
        <w:r>
          <w:t>.</w:t>
        </w:r>
      </w:ins>
    </w:p>
    <w:p w14:paraId="362FB9D0" w14:textId="3C1A5EC1" w:rsidR="00DB5080" w:rsidRDefault="00DB5080" w:rsidP="00C93ACD">
      <w:pPr>
        <w:ind w:left="708"/>
        <w:rPr>
          <w:ins w:id="169" w:author="Dale de Silva" w:date="2016-05-27T15:46:00Z"/>
        </w:rPr>
        <w:pPrChange w:id="170" w:author="Dale de Silva" w:date="2016-05-27T15:42:00Z">
          <w:pPr>
            <w:ind w:left="360"/>
          </w:pPr>
        </w:pPrChange>
      </w:pPr>
      <w:ins w:id="171" w:author="Dale de Silva" w:date="2016-05-27T15:44:00Z">
        <w:r>
          <w:t xml:space="preserve">While </w:t>
        </w:r>
        <w:r w:rsidR="00D249BD">
          <w:t xml:space="preserve">some </w:t>
        </w:r>
        <w:r>
          <w:t xml:space="preserve">tests were created during </w:t>
        </w:r>
      </w:ins>
      <w:ins w:id="172" w:author="Dale de Silva" w:date="2016-05-27T15:45:00Z">
        <w:r w:rsidR="00D249BD">
          <w:t>or</w:t>
        </w:r>
      </w:ins>
      <w:ins w:id="173" w:author="Dale de Silva" w:date="2016-05-27T15:44:00Z">
        <w:r>
          <w:t xml:space="preserve"> after various </w:t>
        </w:r>
      </w:ins>
      <w:ins w:id="174" w:author="Dale de Silva" w:date="2016-05-27T15:45:00Z">
        <w:r w:rsidR="00F33CAD">
          <w:t>aspects</w:t>
        </w:r>
      </w:ins>
      <w:ins w:id="175" w:author="Dale de Silva" w:date="2016-05-27T15:44:00Z">
        <w:r>
          <w:t xml:space="preserve"> were created, test driven development also</w:t>
        </w:r>
        <w:r w:rsidR="00D249BD">
          <w:t xml:space="preserve"> all</w:t>
        </w:r>
      </w:ins>
      <w:ins w:id="176" w:author="Dale de Silva" w:date="2016-05-27T15:45:00Z">
        <w:r w:rsidR="0082082F">
          <w:t xml:space="preserve">owed us to develop tests </w:t>
        </w:r>
        <w:r w:rsidR="0082082F">
          <w:rPr>
            <w:i/>
          </w:rPr>
          <w:t xml:space="preserve">before </w:t>
        </w:r>
        <w:r w:rsidR="0082082F">
          <w:t xml:space="preserve">implementation of methods and classes in a way that helped clarify </w:t>
        </w:r>
      </w:ins>
      <w:ins w:id="177" w:author="Dale de Silva" w:date="2016-05-27T15:46:00Z">
        <w:r w:rsidR="00CC275A">
          <w:t xml:space="preserve">(between us and in general) </w:t>
        </w:r>
      </w:ins>
      <w:ins w:id="178" w:author="Dale de Silva" w:date="2016-05-27T15:45:00Z">
        <w:r w:rsidR="0082082F">
          <w:t>the expected output of those metho</w:t>
        </w:r>
      </w:ins>
      <w:ins w:id="179" w:author="Dale de Silva" w:date="2016-05-27T15:46:00Z">
        <w:r w:rsidR="0082082F">
          <w:t>ds and classes.</w:t>
        </w:r>
      </w:ins>
    </w:p>
    <w:p w14:paraId="67E3E91A" w14:textId="531A694D" w:rsidR="005E6B68" w:rsidRDefault="009C2D40" w:rsidP="005E6B68">
      <w:pPr>
        <w:ind w:left="708"/>
        <w:rPr>
          <w:ins w:id="180" w:author="Dale de Silva" w:date="2016-05-27T15:46:00Z"/>
        </w:rPr>
      </w:pPr>
      <w:ins w:id="181" w:author="Dale de Silva" w:date="2016-05-27T15:46:00Z">
        <w:r>
          <w:t>Many bugs in operators or solv</w:t>
        </w:r>
        <w:r w:rsidR="00965C12">
          <w:t>ing</w:t>
        </w:r>
        <w:r>
          <w:t xml:space="preserve"> logic were found through specific Unit Tests.</w:t>
        </w:r>
      </w:ins>
    </w:p>
    <w:p w14:paraId="37468B83" w14:textId="77777777" w:rsidR="005E6B68" w:rsidRDefault="005E6B68">
      <w:pPr>
        <w:rPr>
          <w:ins w:id="182" w:author="Dale de Silva" w:date="2016-05-27T15:46:00Z"/>
        </w:rPr>
      </w:pPr>
      <w:ins w:id="183" w:author="Dale de Silva" w:date="2016-05-27T15:46:00Z">
        <w:r>
          <w:br w:type="page"/>
        </w:r>
      </w:ins>
    </w:p>
    <w:p w14:paraId="34A5B8C7" w14:textId="13E099EC" w:rsidR="00706B3A" w:rsidRPr="00705AD8" w:rsidRDefault="00706B3A">
      <w:pPr>
        <w:rPr>
          <w:b/>
          <w:sz w:val="28"/>
          <w:u w:val="single"/>
          <w:rPrChange w:id="184" w:author="Dale de Silva" w:date="2016-05-27T15:28:00Z">
            <w:rPr>
              <w:b/>
              <w:u w:val="single"/>
            </w:rPr>
          </w:rPrChange>
        </w:rPr>
      </w:pPr>
      <w:del w:id="185" w:author="Dale de Silva" w:date="2016-05-27T14:44:00Z">
        <w:r w:rsidRPr="00705AD8" w:rsidDel="00180BEE">
          <w:rPr>
            <w:b/>
            <w:sz w:val="28"/>
            <w:u w:val="single"/>
            <w:rPrChange w:id="186" w:author="Dale de Silva" w:date="2016-05-27T15:28:00Z">
              <w:rPr>
                <w:b/>
                <w:u w:val="single"/>
              </w:rPr>
            </w:rPrChange>
          </w:rPr>
          <w:delText>Features/</w:delText>
        </w:r>
      </w:del>
      <w:r w:rsidRPr="00705AD8">
        <w:rPr>
          <w:b/>
          <w:sz w:val="28"/>
          <w:u w:val="single"/>
          <w:rPrChange w:id="187" w:author="Dale de Silva" w:date="2016-05-27T15:28:00Z">
            <w:rPr>
              <w:b/>
              <w:u w:val="single"/>
            </w:rPr>
          </w:rPrChange>
        </w:rPr>
        <w:t>Bugs</w:t>
      </w:r>
      <w:del w:id="188" w:author="Dale de Silva" w:date="2016-05-27T15:48:00Z">
        <w:r w:rsidRPr="00705AD8" w:rsidDel="00D05AA2">
          <w:rPr>
            <w:b/>
            <w:sz w:val="28"/>
            <w:u w:val="single"/>
            <w:rPrChange w:id="189" w:author="Dale de Silva" w:date="2016-05-27T15:28:00Z">
              <w:rPr>
                <w:b/>
                <w:u w:val="single"/>
              </w:rPr>
            </w:rPrChange>
          </w:rPr>
          <w:delText>/</w:delText>
        </w:r>
      </w:del>
      <w:ins w:id="190" w:author="Dale de Silva" w:date="2016-05-27T15:48:00Z">
        <w:r w:rsidR="00D05AA2">
          <w:rPr>
            <w:b/>
            <w:sz w:val="28"/>
            <w:u w:val="single"/>
          </w:rPr>
          <w:t xml:space="preserve"> and </w:t>
        </w:r>
      </w:ins>
      <w:r w:rsidRPr="00705AD8">
        <w:rPr>
          <w:b/>
          <w:sz w:val="28"/>
          <w:u w:val="single"/>
          <w:rPrChange w:id="191" w:author="Dale de Silva" w:date="2016-05-27T15:28:00Z">
            <w:rPr>
              <w:b/>
              <w:u w:val="single"/>
            </w:rPr>
          </w:rPrChange>
        </w:rPr>
        <w:t>Missing</w:t>
      </w:r>
      <w:ins w:id="192" w:author="Dale de Silva" w:date="2016-05-27T15:48:00Z">
        <w:r w:rsidR="00D05AA2">
          <w:rPr>
            <w:b/>
            <w:sz w:val="28"/>
            <w:u w:val="single"/>
          </w:rPr>
          <w:t xml:space="preserve"> Features</w:t>
        </w:r>
      </w:ins>
    </w:p>
    <w:p w14:paraId="6C7D3E67" w14:textId="5F3DABD6" w:rsidR="00DA538A" w:rsidRDefault="00BE26B4" w:rsidP="000D6B68">
      <w:pPr>
        <w:ind w:left="708"/>
        <w:rPr>
          <w:ins w:id="193" w:author="Dale de Silva" w:date="2016-05-27T14:56:00Z"/>
        </w:rPr>
        <w:pPrChange w:id="194" w:author="Dale de Silva" w:date="2016-05-27T14:58:00Z">
          <w:pPr/>
        </w:pPrChange>
      </w:pPr>
      <w:ins w:id="195" w:author="Dale de Silva" w:date="2016-05-27T14:55:00Z">
        <w:r>
          <w:t>No basic requirements of th</w:t>
        </w:r>
      </w:ins>
      <w:ins w:id="196" w:author="Dale de Silva" w:date="2016-05-27T14:56:00Z">
        <w:r>
          <w:t>e task are missing.</w:t>
        </w:r>
      </w:ins>
    </w:p>
    <w:p w14:paraId="54AE7AEA" w14:textId="210EC9B8" w:rsidR="004073E6" w:rsidDel="00DA538A" w:rsidRDefault="00DA538A" w:rsidP="000D6B68">
      <w:pPr>
        <w:ind w:left="708"/>
        <w:rPr>
          <w:del w:id="197" w:author="Dale de Silva" w:date="2016-05-27T14:57:00Z"/>
          <w:moveFrom w:id="198" w:author="Dale de Silva" w:date="2016-05-27T14:54:00Z"/>
        </w:rPr>
        <w:pPrChange w:id="199" w:author="Dale de Silva" w:date="2016-05-27T14:58:00Z">
          <w:pPr/>
        </w:pPrChange>
      </w:pPr>
      <w:ins w:id="200" w:author="Dale de Silva" w:date="2016-05-27T14:56:00Z">
        <w:r>
          <w:t>Backtracking of chaining methods was initially implement</w:t>
        </w:r>
      </w:ins>
      <w:ins w:id="201" w:author="Dale de Silva" w:date="2016-05-27T14:57:00Z">
        <w:r>
          <w:t>ed</w:t>
        </w:r>
      </w:ins>
      <w:ins w:id="202" w:author="Dale de Silva" w:date="2016-05-27T15:00:00Z">
        <w:r w:rsidR="00D12241">
          <w:t xml:space="preserve"> in Backward Chaining</w:t>
        </w:r>
        <w:r w:rsidR="00707E94">
          <w:t xml:space="preserve"> in a way that</w:t>
        </w:r>
      </w:ins>
      <w:ins w:id="203" w:author="Dale de Silva" w:date="2016-05-27T14:57:00Z">
        <w:r>
          <w:t xml:space="preserve"> remove</w:t>
        </w:r>
      </w:ins>
      <w:ins w:id="204" w:author="Dale de Silva" w:date="2016-05-27T15:00:00Z">
        <w:r w:rsidR="00707E94">
          <w:t>d</w:t>
        </w:r>
      </w:ins>
      <w:ins w:id="205" w:author="Dale de Silva" w:date="2016-05-27T14:57:00Z">
        <w:r>
          <w:t xml:space="preserve"> </w:t>
        </w:r>
      </w:ins>
      <w:ins w:id="206" w:author="Dale de Silva" w:date="2016-05-27T14:59:00Z">
        <w:r w:rsidR="000D6B68">
          <w:t>any</w:t>
        </w:r>
      </w:ins>
      <w:ins w:id="207" w:author="Dale de Silva" w:date="2016-05-27T14:57:00Z">
        <w:r>
          <w:t xml:space="preserve"> chaining steps</w:t>
        </w:r>
      </w:ins>
      <w:ins w:id="208" w:author="Dale de Silva" w:date="2016-05-27T15:00:00Z">
        <w:r w:rsidR="007742A0">
          <w:t xml:space="preserve"> from the output</w:t>
        </w:r>
      </w:ins>
      <w:ins w:id="209" w:author="Dale de Silva" w:date="2016-05-27T14:57:00Z">
        <w:r>
          <w:t xml:space="preserve"> th</w:t>
        </w:r>
      </w:ins>
      <w:ins w:id="210" w:author="Dale de Silva" w:date="2016-05-27T14:59:00Z">
        <w:r w:rsidR="000D6B68">
          <w:t>at</w:t>
        </w:r>
      </w:ins>
      <w:ins w:id="211" w:author="Dale de Silva" w:date="2016-05-27T14:57:00Z">
        <w:r>
          <w:t xml:space="preserve"> resulted in dead ends. It was later decided that this may have been a misinterpretation of the necessary output and was </w:t>
        </w:r>
      </w:ins>
      <w:ins w:id="212" w:author="Dale de Silva" w:date="2016-05-27T14:59:00Z">
        <w:r w:rsidR="000653A5">
          <w:t>altered</w:t>
        </w:r>
      </w:ins>
      <w:ins w:id="213" w:author="Dale de Silva" w:date="2016-05-27T14:57:00Z">
        <w:r>
          <w:t>. All chaining steps are currently outp</w:t>
        </w:r>
      </w:ins>
      <w:ins w:id="214" w:author="Dale de Silva" w:date="2016-05-27T14:58:00Z">
        <w:r>
          <w:t xml:space="preserve">ut even if they result in dead ends before </w:t>
        </w:r>
      </w:ins>
      <w:ins w:id="215" w:author="Dale de Silva" w:date="2016-05-27T14:59:00Z">
        <w:r w:rsidR="004E35F7">
          <w:t>being backtracked</w:t>
        </w:r>
      </w:ins>
      <w:ins w:id="216" w:author="Dale de Silva" w:date="2016-05-27T14:58:00Z">
        <w:r>
          <w:t>.</w:t>
        </w:r>
      </w:ins>
      <w:moveFromRangeStart w:id="217" w:author="Dale de Silva" w:date="2016-05-27T14:54:00Z" w:name="move452124197"/>
      <w:moveFrom w:id="218" w:author="Dale de Silva" w:date="2016-05-27T14:54:00Z">
        <w:del w:id="219" w:author="Dale de Silva" w:date="2016-05-27T14:57:00Z">
          <w:r w:rsidR="004073E6" w:rsidDel="00DA538A">
            <w:delText xml:space="preserve">During the implementation of the Inference Engine program, numerous features were created to extend the project to be able to handle more complex sentences being implemented through the knowledge base. In order to extend this program we were able to implement an operator </w:delText>
          </w:r>
          <w:commentRangeStart w:id="220"/>
          <w:r w:rsidR="004073E6" w:rsidDel="00DA538A">
            <w:delText xml:space="preserve">class that is able to work </w:delText>
          </w:r>
          <w:r w:rsidR="00B858B3" w:rsidDel="00DA538A">
            <w:delText>with sentences that contain the equivalence operator, as well as parenthesizes. These extra operators allowed us to test our backwards and forwards chaining method to a higher deg</w:delText>
          </w:r>
          <w:commentRangeEnd w:id="220"/>
          <w:r w:rsidR="008B224E" w:rsidDel="00DA538A">
            <w:rPr>
              <w:rStyle w:val="CommentReference"/>
            </w:rPr>
            <w:commentReference w:id="220"/>
          </w:r>
          <w:r w:rsidR="00B858B3" w:rsidDel="00DA538A">
            <w:delText xml:space="preserve">ree, as even with a harder input, it should still be able to solve for the query (that is, if it is a solvable knowledge base) using the same logic as for the more simpler inputs. </w:delText>
          </w:r>
        </w:del>
      </w:moveFrom>
    </w:p>
    <w:p w14:paraId="44AE4DEE" w14:textId="4C464B04" w:rsidR="00B858B3" w:rsidRDefault="00B858B3" w:rsidP="000D6B68">
      <w:pPr>
        <w:ind w:left="708"/>
        <w:pPrChange w:id="221" w:author="Dale de Silva" w:date="2016-05-27T14:58:00Z">
          <w:pPr/>
        </w:pPrChange>
      </w:pPr>
      <w:moveFromRangeStart w:id="222" w:author="Dale de Silva" w:date="2016-05-27T14:55:00Z" w:name="move452124237"/>
      <w:moveFromRangeEnd w:id="217"/>
      <w:moveFrom w:id="223" w:author="Dale de Silva" w:date="2016-05-27T14:55:00Z">
        <w:del w:id="224" w:author="Dale de Silva" w:date="2016-05-27T14:57:00Z">
          <w:r w:rsidDel="00DA538A">
            <w:delText>Within the inference engine class, a method has been created that unifies all the literals</w:delText>
          </w:r>
          <w:commentRangeStart w:id="225"/>
          <w:r w:rsidDel="00DA538A">
            <w:delText xml:space="preserve"> within the given sentence</w:delText>
          </w:r>
          <w:commentRangeEnd w:id="225"/>
          <w:r w:rsidR="00C37E7A" w:rsidDel="00DA538A">
            <w:rPr>
              <w:rStyle w:val="CommentReference"/>
            </w:rPr>
            <w:commentReference w:id="225"/>
          </w:r>
          <w:r w:rsidDel="00DA538A">
            <w:delText xml:space="preserve">. </w:delText>
          </w:r>
          <w:r w:rsidR="006D27AA" w:rsidDel="00DA538A">
            <w:delText xml:space="preserve">This feature ensures that all literals in every sentence will refer to the same object in memory thus making the literals become uniform within the </w:delText>
          </w:r>
          <w:commentRangeStart w:id="226"/>
          <w:r w:rsidR="006D27AA" w:rsidDel="00DA538A">
            <w:delText>sentence making it much easier for the sentence to interpret the sentence string internally as they have the same memory object each time it is run</w:delText>
          </w:r>
          <w:commentRangeEnd w:id="226"/>
          <w:r w:rsidR="008B224E" w:rsidDel="00DA538A">
            <w:rPr>
              <w:rStyle w:val="CommentReference"/>
            </w:rPr>
            <w:commentReference w:id="226"/>
          </w:r>
          <w:r w:rsidR="006D27AA" w:rsidDel="00DA538A">
            <w:delText xml:space="preserve">.  </w:delText>
          </w:r>
          <w:commentRangeStart w:id="227"/>
          <w:r w:rsidR="006D27AA" w:rsidDel="00DA538A">
            <w:delText xml:space="preserve">In order to map each literal to an object of memory, within the method </w:delText>
          </w:r>
          <w:r w:rsidR="00613261" w:rsidDel="00DA538A">
            <w:delText xml:space="preserve">a test loop had to be created that compared the name of the literal to the current object to make sure that the same literal in  different sentences is in a spot of memory that is different object.  </w:delText>
          </w:r>
          <w:commentRangeEnd w:id="227"/>
          <w:r w:rsidR="00C37E7A" w:rsidDel="00DA538A">
            <w:rPr>
              <w:rStyle w:val="CommentReference"/>
            </w:rPr>
            <w:commentReference w:id="227"/>
          </w:r>
          <w:r w:rsidR="00613261" w:rsidDel="00DA538A">
            <w:delText xml:space="preserve">When a literal was found, it would be replaced within that sentence with one that had already been found in the created literals array list, so they can reference the same object. </w:delText>
          </w:r>
          <w:commentRangeStart w:id="228"/>
          <w:r w:rsidR="00613261" w:rsidDel="00DA538A">
            <w:delText xml:space="preserve">This continues for the length of the literals within the sentence declared.  </w:delText>
          </w:r>
          <w:r w:rsidR="00613261" w:rsidDel="00DA538A">
            <w:lastRenderedPageBreak/>
            <w:delText xml:space="preserve">This feature allows for the program to be much more efficient as it uses less memory to run as the same literal will be mapped to the same memory object for every sentence inputted. </w:delText>
          </w:r>
          <w:commentRangeEnd w:id="228"/>
          <w:r w:rsidR="00C37E7A" w:rsidDel="00DA538A">
            <w:rPr>
              <w:rStyle w:val="CommentReference"/>
            </w:rPr>
            <w:commentReference w:id="228"/>
          </w:r>
        </w:del>
      </w:moveFrom>
      <w:moveFromRangeEnd w:id="222"/>
    </w:p>
    <w:p w14:paraId="700893C6" w14:textId="77F8A037" w:rsidR="00180BEE" w:rsidRDefault="0093241A" w:rsidP="001D0276">
      <w:pPr>
        <w:rPr>
          <w:ins w:id="229" w:author="Dale de Silva" w:date="2016-05-27T14:44:00Z"/>
        </w:rPr>
      </w:pPr>
      <w:moveFromRangeStart w:id="230" w:author="Dale de Silva" w:date="2016-05-27T14:55:00Z" w:name="move452124249"/>
      <w:commentRangeStart w:id="231"/>
      <w:moveFrom w:id="232" w:author="Dale de Silva" w:date="2016-05-27T14:55:00Z">
        <w:r w:rsidDel="00DF7AE2">
          <w:t xml:space="preserve">While making this solution it was agreed that the program should be as efficient as possible. This lead to the idea of implementing backtracking within the backwards and forwards chaining. The reason this was implemented was to check if any sentence provided within the knowledge base was able to be solved for the given query, if the literal had not been found within that sentence, the needed literals stack would be cleared as it contains literals that contribute to a sentence that cannot be solved. From here, the literal would be placed back onto the needed literal stack, in search for a different route. </w:t>
        </w:r>
        <w:r w:rsidR="00AC540A" w:rsidDel="00DF7AE2">
          <w:t xml:space="preserve">This sentence is removed as it is an unsolvable sentence, and removes the last added item to the path array, as it does not get you to your desired solution. By backtracking the program is able to reuse the memory created as objects are constantly being popped off the stack or cleared when they are no longer needed. </w:t>
        </w:r>
        <w:commentRangeEnd w:id="231"/>
        <w:r w:rsidR="00C37E7A" w:rsidDel="00DF7AE2">
          <w:rPr>
            <w:rStyle w:val="CommentReference"/>
          </w:rPr>
          <w:commentReference w:id="231"/>
        </w:r>
      </w:moveFrom>
      <w:moveFromRangeEnd w:id="230"/>
    </w:p>
    <w:p w14:paraId="04A216B7" w14:textId="05965F3E" w:rsidR="00180BEE" w:rsidRPr="00705AD8" w:rsidRDefault="00180BEE" w:rsidP="00180BEE">
      <w:pPr>
        <w:rPr>
          <w:ins w:id="233" w:author="Dale de Silva" w:date="2016-05-27T15:28:00Z"/>
          <w:b/>
          <w:sz w:val="28"/>
          <w:u w:val="single"/>
          <w:rPrChange w:id="234" w:author="Dale de Silva" w:date="2016-05-27T15:28:00Z">
            <w:rPr>
              <w:ins w:id="235" w:author="Dale de Silva" w:date="2016-05-27T15:28:00Z"/>
              <w:b/>
              <w:u w:val="single"/>
            </w:rPr>
          </w:rPrChange>
        </w:rPr>
      </w:pPr>
      <w:ins w:id="236" w:author="Dale de Silva" w:date="2016-05-27T14:44:00Z">
        <w:r w:rsidRPr="00705AD8">
          <w:rPr>
            <w:b/>
            <w:sz w:val="28"/>
            <w:u w:val="single"/>
            <w:rPrChange w:id="237" w:author="Dale de Silva" w:date="2016-05-27T15:28:00Z">
              <w:rPr>
                <w:b/>
                <w:u w:val="single"/>
              </w:rPr>
            </w:rPrChange>
          </w:rPr>
          <w:t>Design &amp; Structure</w:t>
        </w:r>
      </w:ins>
    </w:p>
    <w:p w14:paraId="74D08139" w14:textId="77777777" w:rsidR="00705AD8" w:rsidRPr="00411F40" w:rsidRDefault="00705AD8" w:rsidP="00180BEE">
      <w:pPr>
        <w:rPr>
          <w:ins w:id="238" w:author="Dale de Silva" w:date="2016-05-27T14:44:00Z"/>
          <w:b/>
          <w:u w:val="single"/>
        </w:rPr>
      </w:pPr>
    </w:p>
    <w:p w14:paraId="594E2B4B" w14:textId="42347A12" w:rsidR="00180BEE" w:rsidRPr="00DF7AE2" w:rsidRDefault="00DF7AE2" w:rsidP="00DF7AE2">
      <w:pPr>
        <w:ind w:left="708"/>
        <w:rPr>
          <w:ins w:id="239" w:author="Dale de Silva" w:date="2016-05-27T14:52:00Z"/>
          <w:b/>
          <w:rPrChange w:id="240" w:author="Dale de Silva" w:date="2016-05-27T14:53:00Z">
            <w:rPr>
              <w:ins w:id="241" w:author="Dale de Silva" w:date="2016-05-27T14:52:00Z"/>
            </w:rPr>
          </w:rPrChange>
        </w:rPr>
        <w:pPrChange w:id="242" w:author="Dale de Silva" w:date="2016-05-27T14:53:00Z">
          <w:pPr/>
        </w:pPrChange>
      </w:pPr>
      <w:ins w:id="243" w:author="Dale de Silva" w:date="2016-05-27T14:52:00Z">
        <w:r w:rsidRPr="00DF7AE2">
          <w:rPr>
            <w:b/>
            <w:rPrChange w:id="244" w:author="Dale de Silva" w:date="2016-05-27T14:53:00Z">
              <w:rPr/>
            </w:rPrChange>
          </w:rPr>
          <w:t>Sentence Interpretation</w:t>
        </w:r>
      </w:ins>
    </w:p>
    <w:p w14:paraId="723BE0FF" w14:textId="602197CE" w:rsidR="00DF7AE2" w:rsidRDefault="00E3645A" w:rsidP="00DF7AE2">
      <w:pPr>
        <w:ind w:left="708"/>
        <w:rPr>
          <w:ins w:id="245" w:author="Dale de Silva" w:date="2016-05-27T15:15:00Z"/>
        </w:rPr>
        <w:pPrChange w:id="246" w:author="Dale de Silva" w:date="2016-05-27T14:53:00Z">
          <w:pPr/>
        </w:pPrChange>
      </w:pPr>
      <w:ins w:id="247" w:author="Dale de Silva" w:date="2016-05-27T15:13:00Z">
        <w:r>
          <w:t>In order to compartmentalize the necessary tasks and make linking the various functions easier, it inter</w:t>
        </w:r>
      </w:ins>
      <w:ins w:id="248" w:author="Dale de Silva" w:date="2016-05-27T15:14:00Z">
        <w:r>
          <w:t xml:space="preserve">preting each sentence string was offset to the Sentence class itself. It receives the string, parses it and </w:t>
        </w:r>
      </w:ins>
      <w:ins w:id="249" w:author="Dale de Silva" w:date="2016-05-27T15:15:00Z">
        <w:r>
          <w:t>internally creates Literal and Operator objects.</w:t>
        </w:r>
      </w:ins>
    </w:p>
    <w:p w14:paraId="03C9AEE1" w14:textId="32DE0C3A" w:rsidR="00196542" w:rsidRDefault="00196542" w:rsidP="00DF7AE2">
      <w:pPr>
        <w:ind w:left="708"/>
        <w:rPr>
          <w:ins w:id="250" w:author="Dale de Silva" w:date="2016-05-27T15:28:00Z"/>
        </w:rPr>
        <w:pPrChange w:id="251" w:author="Dale de Silva" w:date="2016-05-27T14:53:00Z">
          <w:pPr/>
        </w:pPrChange>
      </w:pPr>
      <w:ins w:id="252" w:author="Dale de Silva" w:date="2016-05-27T15:15:00Z">
        <w:r>
          <w:t>This meant that each Literal object created would be a different object in memory to the same Literal object in a diff</w:t>
        </w:r>
      </w:ins>
      <w:ins w:id="253" w:author="Dale de Silva" w:date="2016-05-27T15:16:00Z">
        <w:r>
          <w:t>erent sentence</w:t>
        </w:r>
        <w:r w:rsidR="0073496B">
          <w:t xml:space="preserve">. In order to unify this, the </w:t>
        </w:r>
        <w:r w:rsidR="0073496B">
          <w:rPr>
            <w:b/>
          </w:rPr>
          <w:t xml:space="preserve">unifyLiterals </w:t>
        </w:r>
        <w:r w:rsidR="0073496B">
          <w:t>method was created in InferenceEngine</w:t>
        </w:r>
      </w:ins>
      <w:ins w:id="254" w:author="Dale de Silva" w:date="2016-05-27T15:17:00Z">
        <w:r w:rsidR="0053613D">
          <w:t xml:space="preserve"> (describe previously)</w:t>
        </w:r>
      </w:ins>
      <w:ins w:id="255" w:author="Dale de Silva" w:date="2016-05-27T15:16:00Z">
        <w:r w:rsidR="0073496B">
          <w:t>.</w:t>
        </w:r>
        <w:r w:rsidR="004528EB">
          <w:t xml:space="preserve"> While this second pass over the literals is inefficient, it was chosen over the alternative</w:t>
        </w:r>
      </w:ins>
      <w:ins w:id="256" w:author="Dale de Silva" w:date="2016-05-27T15:17:00Z">
        <w:r w:rsidR="004528EB">
          <w:t xml:space="preserve"> of parsing all sentences in Inference Engine for better compartmentalization of the tasks and easier programming.</w:t>
        </w:r>
      </w:ins>
    </w:p>
    <w:p w14:paraId="0B87DE72" w14:textId="77777777" w:rsidR="00705AD8" w:rsidRDefault="00705AD8" w:rsidP="00DF7AE2">
      <w:pPr>
        <w:ind w:left="708"/>
        <w:rPr>
          <w:ins w:id="257" w:author="Dale de Silva" w:date="2016-05-27T14:52:00Z"/>
        </w:rPr>
        <w:pPrChange w:id="258" w:author="Dale de Silva" w:date="2016-05-27T14:53:00Z">
          <w:pPr/>
        </w:pPrChange>
      </w:pPr>
    </w:p>
    <w:p w14:paraId="2B5151A2" w14:textId="71E5458A" w:rsidR="00DF7AE2" w:rsidRPr="00DF7AE2" w:rsidRDefault="00DF7AE2" w:rsidP="00DF7AE2">
      <w:pPr>
        <w:ind w:left="708"/>
        <w:rPr>
          <w:ins w:id="259" w:author="Dale de Silva" w:date="2016-05-27T14:52:00Z"/>
          <w:b/>
          <w:rPrChange w:id="260" w:author="Dale de Silva" w:date="2016-05-27T14:52:00Z">
            <w:rPr>
              <w:ins w:id="261" w:author="Dale de Silva" w:date="2016-05-27T14:52:00Z"/>
            </w:rPr>
          </w:rPrChange>
        </w:rPr>
        <w:pPrChange w:id="262" w:author="Dale de Silva" w:date="2016-05-27T14:53:00Z">
          <w:pPr/>
        </w:pPrChange>
      </w:pPr>
      <w:ins w:id="263" w:author="Dale de Silva" w:date="2016-05-27T14:52:00Z">
        <w:r w:rsidRPr="00DF7AE2">
          <w:rPr>
            <w:b/>
            <w:rPrChange w:id="264" w:author="Dale de Silva" w:date="2016-05-27T14:52:00Z">
              <w:rPr/>
            </w:rPrChange>
          </w:rPr>
          <w:t>Operator Handling</w:t>
        </w:r>
      </w:ins>
    </w:p>
    <w:p w14:paraId="01A2A2E2" w14:textId="00770D24" w:rsidR="00DF7AE2" w:rsidRDefault="00DF7AE2" w:rsidP="00DF7AE2">
      <w:pPr>
        <w:ind w:left="708"/>
        <w:rPr>
          <w:ins w:id="265" w:author="Dale de Silva" w:date="2016-05-27T15:20:00Z"/>
        </w:rPr>
        <w:pPrChange w:id="266" w:author="Dale de Silva" w:date="2016-05-27T14:54:00Z">
          <w:pPr/>
        </w:pPrChange>
      </w:pPr>
      <w:moveToRangeStart w:id="267" w:author="Dale de Silva" w:date="2016-05-27T14:54:00Z" w:name="move452124197"/>
      <w:moveTo w:id="268" w:author="Dale de Silva" w:date="2016-05-27T14:54:00Z">
        <w:del w:id="269" w:author="Dale de Silva" w:date="2016-05-27T15:18:00Z">
          <w:r w:rsidDel="00A56102">
            <w:delText xml:space="preserve">During the implementation of the Inference Engine program, numerous features were created to extend the project to be able to handle more complex sentences being implemented through the knowledge base. In order to extend this program we were able to implement an operator </w:delText>
          </w:r>
          <w:commentRangeStart w:id="270"/>
          <w:r w:rsidDel="00A56102">
            <w:delText>class that is able to work with sentences that contain the equivalence operator, as well as parenthesizes. These extra operators allowed us to test our backwards and forwards chaining method to a higher deg</w:delText>
          </w:r>
          <w:commentRangeEnd w:id="270"/>
          <w:r w:rsidDel="00A56102">
            <w:rPr>
              <w:rStyle w:val="CommentReference"/>
            </w:rPr>
            <w:commentReference w:id="270"/>
          </w:r>
          <w:r w:rsidDel="00A56102">
            <w:delText xml:space="preserve">ree, as even with a harder input, it should still be able to solve for the query (that is, if it is a solvable knowledge base) using the same logic as for the more simpler inputs. </w:delText>
          </w:r>
        </w:del>
      </w:moveTo>
      <w:ins w:id="271" w:author="Dale de Silva" w:date="2016-05-27T15:18:00Z">
        <w:r w:rsidR="00A56102">
          <w:t>All strings representations of operators and the processes to evaluate using the operates were contained within the Operator class itself. This meant that through</w:t>
        </w:r>
      </w:ins>
      <w:ins w:id="272" w:author="Dale de Silva" w:date="2016-05-27T15:19:00Z">
        <w:r w:rsidR="00A56102">
          <w:t xml:space="preserve">out the program the static references in the class to operator strings could be utilized without the risk of </w:t>
        </w:r>
      </w:ins>
      <w:ins w:id="273" w:author="Dale de Silva" w:date="2016-05-27T15:20:00Z">
        <w:r w:rsidR="00A56102">
          <w:t>errors rising from mismatched symbols or typos.</w:t>
        </w:r>
      </w:ins>
    </w:p>
    <w:p w14:paraId="0FDD4DF2" w14:textId="501F7D33" w:rsidR="006C7CD8" w:rsidRDefault="00F43885" w:rsidP="006C7CD8">
      <w:pPr>
        <w:ind w:left="708"/>
        <w:rPr>
          <w:ins w:id="274" w:author="Dale de Silva" w:date="2016-05-27T15:27:00Z"/>
        </w:rPr>
        <w:pPrChange w:id="275" w:author="Dale de Silva" w:date="2016-05-27T15:22:00Z">
          <w:pPr/>
        </w:pPrChange>
      </w:pPr>
      <w:ins w:id="276" w:author="Dale de Silva" w:date="2016-05-27T15:20:00Z">
        <w:r>
          <w:t xml:space="preserve">The inclusion of the </w:t>
        </w:r>
        <w:r w:rsidRPr="00F43885">
          <w:rPr>
            <w:b/>
            <w:rPrChange w:id="277" w:author="Dale de Silva" w:date="2016-05-27T15:20:00Z">
              <w:rPr/>
            </w:rPrChange>
          </w:rPr>
          <w:t>eval</w:t>
        </w:r>
        <w:r>
          <w:rPr>
            <w:b/>
          </w:rPr>
          <w:t xml:space="preserve"> </w:t>
        </w:r>
        <w:r w:rsidRPr="00F43885">
          <w:rPr>
            <w:rPrChange w:id="278" w:author="Dale de Silva" w:date="2016-05-27T15:20:00Z">
              <w:rPr>
                <w:b/>
              </w:rPr>
            </w:rPrChange>
          </w:rPr>
          <w:t>function</w:t>
        </w:r>
        <w:r>
          <w:t xml:space="preserve"> allows us to completely </w:t>
        </w:r>
      </w:ins>
      <w:ins w:id="279" w:author="Dale de Silva" w:date="2016-05-27T15:21:00Z">
        <w:r w:rsidR="004F5A78">
          <w:t>delegate</w:t>
        </w:r>
      </w:ins>
      <w:ins w:id="280" w:author="Dale de Silva" w:date="2016-05-27T15:20:00Z">
        <w:r>
          <w:t xml:space="preserve"> </w:t>
        </w:r>
      </w:ins>
      <w:ins w:id="281" w:author="Dale de Silva" w:date="2016-05-27T15:21:00Z">
        <w:r w:rsidR="008107EC">
          <w:t>each operator</w:t>
        </w:r>
      </w:ins>
      <w:ins w:id="282" w:author="Dale de Silva" w:date="2016-05-27T15:22:00Z">
        <w:r w:rsidR="00DB4204">
          <w:t>’</w:t>
        </w:r>
      </w:ins>
      <w:ins w:id="283" w:author="Dale de Silva" w:date="2016-05-27T15:21:00Z">
        <w:r w:rsidR="008107EC">
          <w:t>s function</w:t>
        </w:r>
        <w:r w:rsidR="00936E49">
          <w:t xml:space="preserve"> to itself</w:t>
        </w:r>
        <w:r w:rsidR="001E401A">
          <w:t xml:space="preserve">. The eval function accepts reference to a stack of Booleans and applies the required operation on it. The caller </w:t>
        </w:r>
      </w:ins>
      <w:ins w:id="284" w:author="Dale de Silva" w:date="2016-05-27T15:22:00Z">
        <w:r w:rsidR="001E401A">
          <w:t xml:space="preserve">doesn’t need to know what the operation is or </w:t>
        </w:r>
        <w:r w:rsidR="0085189E">
          <w:t>edit the stack itself.</w:t>
        </w:r>
      </w:ins>
    </w:p>
    <w:p w14:paraId="6312E677" w14:textId="77777777" w:rsidR="00705AD8" w:rsidRDefault="00705AD8" w:rsidP="006C7CD8">
      <w:pPr>
        <w:ind w:left="708"/>
        <w:rPr>
          <w:moveTo w:id="285" w:author="Dale de Silva" w:date="2016-05-27T14:54:00Z"/>
        </w:rPr>
        <w:pPrChange w:id="286" w:author="Dale de Silva" w:date="2016-05-27T15:22:00Z">
          <w:pPr/>
        </w:pPrChange>
      </w:pPr>
    </w:p>
    <w:moveToRangeEnd w:id="267"/>
    <w:p w14:paraId="03DD49FE" w14:textId="77777777" w:rsidR="009A1293" w:rsidRDefault="009A1293">
      <w:pPr>
        <w:rPr>
          <w:ins w:id="287" w:author="Dale de Silva" w:date="2016-05-27T15:47:00Z"/>
          <w:b/>
        </w:rPr>
      </w:pPr>
      <w:ins w:id="288" w:author="Dale de Silva" w:date="2016-05-27T15:47:00Z">
        <w:r>
          <w:rPr>
            <w:b/>
          </w:rPr>
          <w:br w:type="page"/>
        </w:r>
      </w:ins>
    </w:p>
    <w:p w14:paraId="01A5E6B5" w14:textId="51E2C646" w:rsidR="00DF7AE2" w:rsidRPr="00DF7AE2" w:rsidRDefault="00DF7AE2" w:rsidP="00DF7AE2">
      <w:pPr>
        <w:ind w:left="708"/>
        <w:rPr>
          <w:ins w:id="289" w:author="Dale de Silva" w:date="2016-05-27T14:52:00Z"/>
          <w:b/>
          <w:rPrChange w:id="290" w:author="Dale de Silva" w:date="2016-05-27T14:52:00Z">
            <w:rPr>
              <w:ins w:id="291" w:author="Dale de Silva" w:date="2016-05-27T14:52:00Z"/>
            </w:rPr>
          </w:rPrChange>
        </w:rPr>
        <w:pPrChange w:id="292" w:author="Dale de Silva" w:date="2016-05-27T14:53:00Z">
          <w:pPr/>
        </w:pPrChange>
      </w:pPr>
      <w:ins w:id="293" w:author="Dale de Silva" w:date="2016-05-27T14:52:00Z">
        <w:r w:rsidRPr="00DF7AE2">
          <w:rPr>
            <w:b/>
            <w:rPrChange w:id="294" w:author="Dale de Silva" w:date="2016-05-27T14:52:00Z">
              <w:rPr/>
            </w:rPrChange>
          </w:rPr>
          <w:t>Inheritance and Polymorphism</w:t>
        </w:r>
      </w:ins>
    </w:p>
    <w:p w14:paraId="6741B7AF" w14:textId="261D2F9D" w:rsidR="00DF7AE2" w:rsidRDefault="008E3BAE" w:rsidP="00DF7AE2">
      <w:pPr>
        <w:ind w:left="708"/>
        <w:rPr>
          <w:ins w:id="295" w:author="Dale de Silva" w:date="2016-05-27T15:24:00Z"/>
        </w:rPr>
        <w:pPrChange w:id="296" w:author="Dale de Silva" w:date="2016-05-27T14:53:00Z">
          <w:pPr/>
        </w:pPrChange>
      </w:pPr>
      <w:ins w:id="297" w:author="Dale de Silva" w:date="2016-05-27T15:22:00Z">
        <w:r>
          <w:t xml:space="preserve">In order to ensure each </w:t>
        </w:r>
      </w:ins>
      <w:ins w:id="298" w:author="Dale de Silva" w:date="2016-05-27T15:23:00Z">
        <w:r>
          <w:t>solution method implemented certain functions and features that the InferenceEngine was expecting from all of them, and abstract class of Method was created which each specific method then inherited from</w:t>
        </w:r>
      </w:ins>
      <w:ins w:id="299" w:author="Dale de Silva" w:date="2016-05-27T15:24:00Z">
        <w:r>
          <w:t>.</w:t>
        </w:r>
      </w:ins>
    </w:p>
    <w:p w14:paraId="48B85DFF" w14:textId="644C1C14" w:rsidR="004522B8" w:rsidRDefault="004522B8" w:rsidP="00DF7AE2">
      <w:pPr>
        <w:ind w:left="708"/>
        <w:rPr>
          <w:ins w:id="300" w:author="Dale de Silva" w:date="2016-05-27T15:02:00Z"/>
        </w:rPr>
        <w:pPrChange w:id="301" w:author="Dale de Silva" w:date="2016-05-27T14:53:00Z">
          <w:pPr/>
        </w:pPrChange>
      </w:pPr>
      <w:ins w:id="302" w:author="Dale de Silva" w:date="2016-05-27T15:24:00Z">
        <w:r>
          <w:t>This also enab</w:t>
        </w:r>
        <w:r w:rsidR="0044001F">
          <w:t>led the set</w:t>
        </w:r>
        <w:r>
          <w:t xml:space="preserve">up of one lMethod variable in InferenceEngine that would could confidently call the </w:t>
        </w:r>
        <w:r w:rsidR="0044001F">
          <w:t>solve</w:t>
        </w:r>
        <w:r>
          <w:t xml:space="preserve"> and other related functions on regardless of </w:t>
        </w:r>
      </w:ins>
      <w:ins w:id="303" w:author="Dale de Silva" w:date="2016-05-27T15:25:00Z">
        <w:r>
          <w:t>its actual object instantiation.</w:t>
        </w:r>
      </w:ins>
    </w:p>
    <w:p w14:paraId="637832FC" w14:textId="56DE1331" w:rsidR="00FE50D1" w:rsidRDefault="00BB5B0F" w:rsidP="00457E44">
      <w:pPr>
        <w:ind w:left="708"/>
        <w:jc w:val="center"/>
        <w:rPr>
          <w:ins w:id="304" w:author="Dale de Silva" w:date="2016-05-27T15:25:00Z"/>
        </w:rPr>
        <w:pPrChange w:id="305" w:author="Dale de Silva" w:date="2016-05-27T15:27:00Z">
          <w:pPr/>
        </w:pPrChange>
      </w:pPr>
      <w:ins w:id="306" w:author="Dale de Silva" w:date="2016-05-27T15:11:00Z">
        <w:r>
          <w:rPr>
            <w:noProof/>
            <w:lang w:val="en-AU" w:eastAsia="en-AU"/>
          </w:rPr>
          <w:drawing>
            <wp:inline distT="0" distB="0" distL="0" distR="0" wp14:anchorId="73DD0C83" wp14:editId="2E70B3A2">
              <wp:extent cx="3805238" cy="1692843"/>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593" cy="1696115"/>
                      </a:xfrm>
                      <a:prstGeom prst="rect">
                        <a:avLst/>
                      </a:prstGeom>
                    </pic:spPr>
                  </pic:pic>
                </a:graphicData>
              </a:graphic>
            </wp:inline>
          </w:drawing>
        </w:r>
      </w:ins>
    </w:p>
    <w:p w14:paraId="79731CA9" w14:textId="77777777" w:rsidR="00705AD8" w:rsidRDefault="00705AD8" w:rsidP="00DF7AE2">
      <w:pPr>
        <w:ind w:left="708"/>
        <w:rPr>
          <w:ins w:id="307" w:author="Dale de Silva" w:date="2016-05-27T15:27:00Z"/>
        </w:rPr>
        <w:pPrChange w:id="308" w:author="Dale de Silva" w:date="2016-05-27T14:53:00Z">
          <w:pPr/>
        </w:pPrChange>
      </w:pPr>
    </w:p>
    <w:p w14:paraId="2093162B" w14:textId="579E92D0" w:rsidR="0044001F" w:rsidRDefault="0044001F" w:rsidP="00DF7AE2">
      <w:pPr>
        <w:ind w:left="708"/>
        <w:rPr>
          <w:ins w:id="309" w:author="Dale de Silva" w:date="2016-05-27T15:12:00Z"/>
        </w:rPr>
        <w:pPrChange w:id="310" w:author="Dale de Silva" w:date="2016-05-27T14:53:00Z">
          <w:pPr/>
        </w:pPrChange>
      </w:pPr>
      <w:ins w:id="311" w:author="Dale de Silva" w:date="2016-05-27T15:25:00Z">
        <w:r>
          <w:t xml:space="preserve">As each sentence would contain both Literals and Operators, and abstract class of ProLogic was created for them both to inherit from. This enabled </w:t>
        </w:r>
      </w:ins>
      <w:ins w:id="312" w:author="Dale de Silva" w:date="2016-05-27T15:26:00Z">
        <w:r>
          <w:t>an ArrayList of ProLogic objects to hold both Literals and Operators through Polymorphism</w:t>
        </w:r>
        <w:r w:rsidR="00681FED">
          <w:t xml:space="preserve">. It also enabled various methods like </w:t>
        </w:r>
        <w:r w:rsidR="00681FED" w:rsidRPr="00681FED">
          <w:rPr>
            <w:b/>
            <w:rPrChange w:id="313" w:author="Dale de Silva" w:date="2016-05-27T15:27:00Z">
              <w:rPr/>
            </w:rPrChange>
          </w:rPr>
          <w:t>getName</w:t>
        </w:r>
        <w:r w:rsidR="00681FED">
          <w:t xml:space="preserve"> to be implemented and used confident</w:t>
        </w:r>
      </w:ins>
      <w:ins w:id="314" w:author="Dale de Silva" w:date="2016-05-27T15:27:00Z">
        <w:r w:rsidR="00681FED">
          <w:t>ly across the two.</w:t>
        </w:r>
      </w:ins>
    </w:p>
    <w:p w14:paraId="3086544E" w14:textId="5918C678" w:rsidR="00BB5B0F" w:rsidRDefault="00BB5B0F" w:rsidP="00457E44">
      <w:pPr>
        <w:ind w:left="708"/>
        <w:jc w:val="center"/>
        <w:rPr>
          <w:ins w:id="315" w:author="Dale de Silva" w:date="2016-05-27T14:44:00Z"/>
        </w:rPr>
        <w:pPrChange w:id="316" w:author="Dale de Silva" w:date="2016-05-27T15:27:00Z">
          <w:pPr/>
        </w:pPrChange>
      </w:pPr>
      <w:ins w:id="317" w:author="Dale de Silva" w:date="2016-05-27T15:12:00Z">
        <w:r>
          <w:rPr>
            <w:noProof/>
            <w:lang w:val="en-AU" w:eastAsia="en-AU"/>
          </w:rPr>
          <w:drawing>
            <wp:inline distT="0" distB="0" distL="0" distR="0" wp14:anchorId="2682DE7C" wp14:editId="17440350">
              <wp:extent cx="2528888" cy="1672416"/>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5543" cy="1676817"/>
                      </a:xfrm>
                      <a:prstGeom prst="rect">
                        <a:avLst/>
                      </a:prstGeom>
                    </pic:spPr>
                  </pic:pic>
                </a:graphicData>
              </a:graphic>
            </wp:inline>
          </w:drawing>
        </w:r>
      </w:ins>
    </w:p>
    <w:p w14:paraId="1A63E057" w14:textId="77777777" w:rsidR="00180BEE" w:rsidRPr="002617E8" w:rsidRDefault="00180BEE" w:rsidP="001D0276"/>
    <w:p w14:paraId="6582F029" w14:textId="77777777" w:rsidR="009A1293" w:rsidRDefault="009A1293">
      <w:pPr>
        <w:rPr>
          <w:ins w:id="318" w:author="Dale de Silva" w:date="2016-05-27T15:47:00Z"/>
          <w:b/>
          <w:u w:val="single"/>
        </w:rPr>
      </w:pPr>
      <w:ins w:id="319" w:author="Dale de Silva" w:date="2016-05-27T15:47:00Z">
        <w:r>
          <w:rPr>
            <w:b/>
            <w:u w:val="single"/>
          </w:rPr>
          <w:br w:type="page"/>
        </w:r>
      </w:ins>
    </w:p>
    <w:p w14:paraId="3F2BD753" w14:textId="5B6C5197" w:rsidR="008422DD" w:rsidRPr="009A1293" w:rsidRDefault="00706B3A" w:rsidP="001D0276">
      <w:pPr>
        <w:rPr>
          <w:ins w:id="320" w:author="Dale de Silva" w:date="2016-05-27T15:42:00Z"/>
          <w:b/>
          <w:sz w:val="28"/>
          <w:u w:val="single"/>
          <w:rPrChange w:id="321" w:author="Dale de Silva" w:date="2016-05-27T15:47:00Z">
            <w:rPr>
              <w:ins w:id="322" w:author="Dale de Silva" w:date="2016-05-27T15:42:00Z"/>
              <w:b/>
              <w:u w:val="single"/>
            </w:rPr>
          </w:rPrChange>
        </w:rPr>
      </w:pPr>
      <w:del w:id="323" w:author="Dale de Silva" w:date="2016-05-27T14:53:00Z">
        <w:r w:rsidRPr="009A1293" w:rsidDel="00DF7AE2">
          <w:rPr>
            <w:b/>
            <w:sz w:val="28"/>
            <w:u w:val="single"/>
            <w:rPrChange w:id="324" w:author="Dale de Silva" w:date="2016-05-27T15:47:00Z">
              <w:rPr>
                <w:b/>
                <w:u w:val="single"/>
              </w:rPr>
            </w:rPrChange>
          </w:rPr>
          <w:delText>Test cases</w:delText>
        </w:r>
      </w:del>
      <w:ins w:id="325" w:author="Dale de Silva" w:date="2016-05-27T14:53:00Z">
        <w:r w:rsidR="00DF7AE2" w:rsidRPr="009A1293">
          <w:rPr>
            <w:b/>
            <w:sz w:val="28"/>
            <w:u w:val="single"/>
            <w:rPrChange w:id="326" w:author="Dale de Silva" w:date="2016-05-27T15:47:00Z">
              <w:rPr>
                <w:b/>
                <w:u w:val="single"/>
              </w:rPr>
            </w:rPrChange>
          </w:rPr>
          <w:t>Unit Test</w:t>
        </w:r>
      </w:ins>
      <w:ins w:id="327" w:author="Dale de Silva" w:date="2016-05-27T15:42:00Z">
        <w:r w:rsidR="00C93ACD" w:rsidRPr="009A1293">
          <w:rPr>
            <w:b/>
            <w:sz w:val="28"/>
            <w:u w:val="single"/>
            <w:rPrChange w:id="328" w:author="Dale de Silva" w:date="2016-05-27T15:47:00Z">
              <w:rPr>
                <w:b/>
                <w:u w:val="single"/>
              </w:rPr>
            </w:rPrChange>
          </w:rPr>
          <w:t>s</w:t>
        </w:r>
      </w:ins>
    </w:p>
    <w:p w14:paraId="4E3C8F62" w14:textId="77777777" w:rsidR="00C93ACD" w:rsidRPr="00411F40" w:rsidRDefault="00C93ACD" w:rsidP="001D0276">
      <w:pPr>
        <w:rPr>
          <w:b/>
          <w:u w:val="single"/>
        </w:rPr>
      </w:pPr>
    </w:p>
    <w:p w14:paraId="0FF06226" w14:textId="4D7362C2" w:rsidR="001D0276" w:rsidDel="00C93ACD" w:rsidRDefault="001D0276" w:rsidP="000D6B68">
      <w:pPr>
        <w:ind w:left="360"/>
        <w:rPr>
          <w:del w:id="329" w:author="Dale de Silva" w:date="2016-05-27T15:42:00Z"/>
        </w:rPr>
        <w:pPrChange w:id="330" w:author="Dale de Silva" w:date="2016-05-27T14:58:00Z">
          <w:pPr/>
        </w:pPrChange>
      </w:pPr>
      <w:del w:id="331" w:author="Dale de Silva" w:date="2016-05-27T15:42:00Z">
        <w:r w:rsidDel="00C93ACD">
          <w:delText xml:space="preserve">It was very important to the group that our program was well tested, as this ensured that we had the most accurate and efficient outcome as </w:delText>
        </w:r>
        <w:commentRangeStart w:id="332"/>
        <w:r w:rsidDel="00C93ACD">
          <w:delText>possible</w:delText>
        </w:r>
        <w:commentRangeEnd w:id="332"/>
        <w:r w:rsidR="00C37E7A" w:rsidDel="00C93ACD">
          <w:rPr>
            <w:rStyle w:val="CommentReference"/>
          </w:rPr>
          <w:commentReference w:id="332"/>
        </w:r>
        <w:r w:rsidDel="00C93ACD">
          <w:delText xml:space="preserve">. </w:delText>
        </w:r>
      </w:del>
      <w:del w:id="333" w:author="Dale de Silva" w:date="2016-05-27T14:25:00Z">
        <w:r w:rsidDel="00C37E7A">
          <w:delText xml:space="preserve">Most tests classes were created after the implementation of the class, before moving on to create the next section of the program. </w:delText>
        </w:r>
      </w:del>
      <w:del w:id="334" w:author="Dale de Silva" w:date="2016-05-27T15:42:00Z">
        <w:r w:rsidDel="00C93ACD">
          <w:delText xml:space="preserve">This method of testing allows for less errors in the final product as you are debugging the system as you go. </w:delText>
        </w:r>
      </w:del>
      <w:del w:id="335" w:author="Dale de Silva" w:date="2016-05-27T14:26:00Z">
        <w:r w:rsidDel="00C37E7A">
          <w:delText xml:space="preserve">This was you will find more errors or bugs that are easier to fix as the whole program has not been implemented yet. </w:delText>
        </w:r>
      </w:del>
      <w:del w:id="336" w:author="Dale de Silva" w:date="2016-05-27T15:42:00Z">
        <w:r w:rsidDel="00C93ACD">
          <w:delText xml:space="preserve">The test classes that were created </w:delText>
        </w:r>
        <w:commentRangeStart w:id="337"/>
        <w:r w:rsidDel="00C93ACD">
          <w:delText>were</w:delText>
        </w:r>
        <w:commentRangeEnd w:id="337"/>
        <w:r w:rsidR="00C37E7A" w:rsidDel="00C93ACD">
          <w:rPr>
            <w:rStyle w:val="CommentReference"/>
          </w:rPr>
          <w:commentReference w:id="337"/>
        </w:r>
        <w:r w:rsidDel="00C93ACD">
          <w:delText>:</w:delText>
        </w:r>
      </w:del>
    </w:p>
    <w:p w14:paraId="13F1FADD" w14:textId="13C731CF" w:rsidR="001D0276" w:rsidRDefault="001D0276" w:rsidP="001639BB">
      <w:pPr>
        <w:pStyle w:val="ListParagraph"/>
        <w:numPr>
          <w:ilvl w:val="0"/>
          <w:numId w:val="13"/>
        </w:numPr>
        <w:rPr>
          <w:ins w:id="338" w:author="Dale de Silva" w:date="2016-05-27T15:49:00Z"/>
        </w:rPr>
        <w:pPrChange w:id="339" w:author="Dale de Silva" w:date="2016-05-27T16:03:00Z">
          <w:pPr>
            <w:pStyle w:val="ListParagraph"/>
            <w:numPr>
              <w:numId w:val="13"/>
            </w:numPr>
            <w:ind w:hanging="360"/>
          </w:pPr>
        </w:pPrChange>
      </w:pPr>
      <w:r w:rsidRPr="00494AC2">
        <w:rPr>
          <w:b/>
        </w:rPr>
        <w:t>Test_</w:t>
      </w:r>
      <w:r w:rsidR="00494AC2" w:rsidRPr="00494AC2">
        <w:rPr>
          <w:b/>
        </w:rPr>
        <w:t>BackwardChaining</w:t>
      </w:r>
      <w:r w:rsidR="00494AC2">
        <w:t>:</w:t>
      </w:r>
      <w:r>
        <w:t>- Within the backwards chaining test class numerous test cases were created. The main purpose of this test class was to check that the system was a</w:t>
      </w:r>
      <w:r w:rsidR="0066750F">
        <w:t xml:space="preserve">ble to identify if the given sentence is a horn sentence. </w:t>
      </w:r>
      <w:del w:id="340" w:author="Dale de Silva" w:date="2016-05-27T16:02:00Z">
        <w:r w:rsidR="0066750F" w:rsidDel="009D4DFD">
          <w:delText>The test consist of both</w:delText>
        </w:r>
      </w:del>
      <w:ins w:id="341" w:author="Dale de Silva" w:date="2016-05-27T16:02:00Z">
        <w:r w:rsidR="009D4DFD">
          <w:t>We tested both</w:t>
        </w:r>
      </w:ins>
      <w:r w:rsidR="0066750F">
        <w:t xml:space="preserve"> simple and complex sentences </w:t>
      </w:r>
      <w:del w:id="342" w:author="Dale de Silva" w:date="2016-05-27T16:02:00Z">
        <w:r w:rsidR="0066750F" w:rsidDel="009D4DFD">
          <w:delText>that sh</w:delText>
        </w:r>
      </w:del>
      <w:ins w:id="343" w:author="Dale de Silva" w:date="2016-05-27T16:02:00Z">
        <w:r w:rsidR="009D4DFD">
          <w:t>w</w:t>
        </w:r>
      </w:ins>
      <w:r w:rsidR="0066750F">
        <w:t xml:space="preserve">ould fail </w:t>
      </w:r>
      <w:del w:id="344" w:author="Dale de Silva" w:date="2016-05-27T16:02:00Z">
        <w:r w:rsidR="0066750F" w:rsidDel="009D4DFD">
          <w:delText>their tests as</w:delText>
        </w:r>
      </w:del>
      <w:ins w:id="345" w:author="Dale de Silva" w:date="2016-05-27T16:02:00Z">
        <w:r w:rsidR="009D4DFD">
          <w:t>if the</w:t>
        </w:r>
      </w:ins>
      <w:del w:id="346" w:author="Dale de Silva" w:date="2016-05-27T16:02:00Z">
        <w:r w:rsidR="0066750F" w:rsidDel="009D4DFD">
          <w:delText xml:space="preserve"> the</w:delText>
        </w:r>
      </w:del>
      <w:r w:rsidR="0066750F">
        <w:t xml:space="preserve"> given input is not a </w:t>
      </w:r>
      <w:del w:id="347" w:author="Dale de Silva" w:date="2016-05-27T16:02:00Z">
        <w:r w:rsidR="0066750F" w:rsidDel="00363E90">
          <w:delText xml:space="preserve">horn </w:delText>
        </w:r>
      </w:del>
      <w:ins w:id="348" w:author="Dale de Silva" w:date="2016-05-27T16:02:00Z">
        <w:r w:rsidR="00363E90">
          <w:t>H</w:t>
        </w:r>
        <w:r w:rsidR="00363E90">
          <w:t xml:space="preserve">orn </w:t>
        </w:r>
      </w:ins>
      <w:del w:id="349" w:author="Dale de Silva" w:date="2016-05-27T16:02:00Z">
        <w:r w:rsidR="0066750F" w:rsidDel="009D4DFD">
          <w:delText>sentence</w:delText>
        </w:r>
      </w:del>
      <w:ins w:id="350" w:author="Dale de Silva" w:date="2016-05-27T16:02:00Z">
        <w:r w:rsidR="009D4DFD">
          <w:t>Clause</w:t>
        </w:r>
      </w:ins>
      <w:r w:rsidR="0066750F">
        <w:t xml:space="preserve">. Another test was created </w:t>
      </w:r>
      <w:del w:id="351" w:author="Dale de Silva" w:date="2016-05-27T16:03:00Z">
        <w:r w:rsidR="0066750F" w:rsidDel="0096337D">
          <w:delText>that allowed for</w:delText>
        </w:r>
      </w:del>
      <w:ins w:id="352" w:author="Dale de Silva" w:date="2016-05-27T16:03:00Z">
        <w:r w:rsidR="0096337D">
          <w:t>confirmed that</w:t>
        </w:r>
      </w:ins>
      <w:r w:rsidR="0066750F">
        <w:t xml:space="preserve"> multiple imp</w:t>
      </w:r>
      <w:ins w:id="353" w:author="Dale de Silva" w:date="2016-05-27T16:03:00Z">
        <w:r w:rsidR="0096337D">
          <w:t>lic</w:t>
        </w:r>
      </w:ins>
      <w:r w:rsidR="0066750F">
        <w:t>a</w:t>
      </w:r>
      <w:del w:id="354" w:author="Dale de Silva" w:date="2016-05-27T16:03:00Z">
        <w:r w:rsidR="0066750F" w:rsidDel="0096337D">
          <w:delText>c</w:delText>
        </w:r>
      </w:del>
      <w:r w:rsidR="0066750F">
        <w:t xml:space="preserve">tions </w:t>
      </w:r>
      <w:del w:id="355" w:author="Dale de Silva" w:date="2016-05-27T16:03:00Z">
        <w:r w:rsidR="0066750F" w:rsidDel="00675062">
          <w:delText>to be implemented into the test sentence such as</w:delText>
        </w:r>
      </w:del>
      <w:ins w:id="356" w:author="Dale de Silva" w:date="2016-05-27T16:03:00Z">
        <w:r w:rsidR="00675062">
          <w:t>existing in the sentence</w:t>
        </w:r>
      </w:ins>
      <w:r w:rsidR="0066750F">
        <w:t xml:space="preserve"> </w:t>
      </w:r>
      <w:r w:rsidR="0066750F" w:rsidRPr="0066750F">
        <w:t>“</w:t>
      </w:r>
      <w:r w:rsidR="0066750F">
        <w:rPr>
          <w:rFonts w:ascii="Courier New" w:hAnsi="Courier New" w:cs="Courier New"/>
          <w:color w:val="2A00FF"/>
          <w:sz w:val="20"/>
          <w:szCs w:val="20"/>
          <w:lang w:val="en-GB"/>
        </w:rPr>
        <w:t>p2=&gt;p3&amp;g=&gt;y</w:t>
      </w:r>
      <w:r w:rsidR="0066750F" w:rsidRPr="0066750F">
        <w:t>”</w:t>
      </w:r>
      <w:r w:rsidR="0066750F">
        <w:t xml:space="preserve"> </w:t>
      </w:r>
      <w:del w:id="357" w:author="Dale de Silva" w:date="2016-05-27T16:03:00Z">
        <w:r w:rsidR="0066750F" w:rsidDel="00357C3F">
          <w:delText>but as this sentence</w:delText>
        </w:r>
      </w:del>
      <w:ins w:id="358" w:author="Dale de Silva" w:date="2016-05-27T16:03:00Z">
        <w:r w:rsidR="00357C3F">
          <w:t>would still be interpreted as</w:t>
        </w:r>
      </w:ins>
      <w:del w:id="359" w:author="Dale de Silva" w:date="2016-05-27T16:03:00Z">
        <w:r w:rsidR="0066750F" w:rsidDel="00357C3F">
          <w:delText xml:space="preserve"> is</w:delText>
        </w:r>
      </w:del>
      <w:r w:rsidR="0066750F">
        <w:t xml:space="preserve"> not a horn sentence</w:t>
      </w:r>
      <w:del w:id="360" w:author="Dale de Silva" w:date="2016-05-27T16:03:00Z">
        <w:r w:rsidR="0066750F" w:rsidDel="000A76E0">
          <w:delText xml:space="preserve"> the test should fail</w:delText>
        </w:r>
      </w:del>
      <w:r w:rsidR="0066750F">
        <w:t>.</w:t>
      </w:r>
      <w:del w:id="361" w:author="Dale de Silva" w:date="2016-05-27T16:03:00Z">
        <w:r w:rsidR="0066750F" w:rsidDel="001639BB">
          <w:delText xml:space="preserve">  </w:delText>
        </w:r>
      </w:del>
      <w:ins w:id="362" w:author="Dale de Silva" w:date="2016-05-27T16:03:00Z">
        <w:r w:rsidR="001639BB">
          <w:br/>
        </w:r>
      </w:ins>
      <w:r w:rsidR="0066750F">
        <w:t xml:space="preserve">The backwards chaining test also tested for the standard solving method </w:t>
      </w:r>
      <w:del w:id="363" w:author="Dale de Silva" w:date="2016-05-27T16:03:00Z">
        <w:r w:rsidR="0066750F" w:rsidDel="00FC1970">
          <w:delText xml:space="preserve"> </w:delText>
        </w:r>
      </w:del>
      <w:r w:rsidR="0066750F">
        <w:t xml:space="preserve">using two different routes, straight forward </w:t>
      </w:r>
      <w:del w:id="364" w:author="Dale de Silva" w:date="2016-05-27T16:04:00Z">
        <w:r w:rsidR="0066750F" w:rsidDel="0079197D">
          <w:delText xml:space="preserve"> </w:delText>
        </w:r>
      </w:del>
      <w:r w:rsidR="0066750F">
        <w:t>route, and deceptive route. The deceptive route implements some decoys</w:t>
      </w:r>
      <w:r w:rsidR="00494AC2">
        <w:t xml:space="preserve"> literals</w:t>
      </w:r>
      <w:r w:rsidR="0066750F">
        <w:t xml:space="preserve"> </w:t>
      </w:r>
      <w:r w:rsidR="00494AC2">
        <w:t>in order to try and</w:t>
      </w:r>
      <w:r w:rsidR="0066750F">
        <w:t xml:space="preserve"> manipulate </w:t>
      </w:r>
      <w:r w:rsidR="00494AC2">
        <w:t xml:space="preserve">the route to taking the wrong path in order to find the solution. This checks that the program is able to backtrack itself in order to find the correct route in order to solve the given query. </w:t>
      </w:r>
    </w:p>
    <w:p w14:paraId="08ED044E" w14:textId="65D0873D" w:rsidR="009B672B" w:rsidRDefault="009B672B" w:rsidP="009B672B">
      <w:pPr>
        <w:pStyle w:val="ListParagraph"/>
        <w:numPr>
          <w:ilvl w:val="1"/>
          <w:numId w:val="13"/>
        </w:numPr>
        <w:rPr>
          <w:ins w:id="365" w:author="Dale de Silva" w:date="2016-05-27T15:49:00Z"/>
        </w:rPr>
        <w:pPrChange w:id="366" w:author="Dale de Silva" w:date="2016-05-27T15:49:00Z">
          <w:pPr>
            <w:pStyle w:val="ListParagraph"/>
            <w:numPr>
              <w:numId w:val="13"/>
            </w:numPr>
            <w:ind w:hanging="360"/>
          </w:pPr>
        </w:pPrChange>
      </w:pPr>
      <w:ins w:id="367" w:author="Dale de Silva" w:date="2016-05-27T15:49:00Z">
        <w:r>
          <w:t>NonHornSentence_Simple</w:t>
        </w:r>
      </w:ins>
    </w:p>
    <w:p w14:paraId="7E857947" w14:textId="47606130" w:rsidR="009B672B" w:rsidRDefault="009B672B" w:rsidP="009B672B">
      <w:pPr>
        <w:pStyle w:val="ListParagraph"/>
        <w:numPr>
          <w:ilvl w:val="1"/>
          <w:numId w:val="13"/>
        </w:numPr>
        <w:rPr>
          <w:ins w:id="368" w:author="Dale de Silva" w:date="2016-05-27T15:49:00Z"/>
        </w:rPr>
        <w:pPrChange w:id="369" w:author="Dale de Silva" w:date="2016-05-27T15:49:00Z">
          <w:pPr>
            <w:pStyle w:val="ListParagraph"/>
            <w:numPr>
              <w:numId w:val="13"/>
            </w:numPr>
            <w:ind w:hanging="360"/>
          </w:pPr>
        </w:pPrChange>
      </w:pPr>
      <w:ins w:id="370" w:author="Dale de Silva" w:date="2016-05-27T15:49:00Z">
        <w:r>
          <w:t>NonHornSentence_Complex</w:t>
        </w:r>
      </w:ins>
    </w:p>
    <w:p w14:paraId="577D5623" w14:textId="4C7DDA71" w:rsidR="009B672B" w:rsidRDefault="009B672B" w:rsidP="009B672B">
      <w:pPr>
        <w:pStyle w:val="ListParagraph"/>
        <w:numPr>
          <w:ilvl w:val="1"/>
          <w:numId w:val="13"/>
        </w:numPr>
        <w:rPr>
          <w:ins w:id="371" w:author="Dale de Silva" w:date="2016-05-27T15:49:00Z"/>
        </w:rPr>
        <w:pPrChange w:id="372" w:author="Dale de Silva" w:date="2016-05-27T15:49:00Z">
          <w:pPr>
            <w:pStyle w:val="ListParagraph"/>
            <w:numPr>
              <w:numId w:val="13"/>
            </w:numPr>
            <w:ind w:hanging="360"/>
          </w:pPr>
        </w:pPrChange>
      </w:pPr>
      <w:ins w:id="373" w:author="Dale de Silva" w:date="2016-05-27T15:49:00Z">
        <w:r>
          <w:t>NonHornSentence_MultipleImplications</w:t>
        </w:r>
      </w:ins>
    </w:p>
    <w:p w14:paraId="1331F799" w14:textId="71722A42" w:rsidR="009B672B" w:rsidRDefault="009B672B" w:rsidP="009B672B">
      <w:pPr>
        <w:pStyle w:val="ListParagraph"/>
        <w:numPr>
          <w:ilvl w:val="1"/>
          <w:numId w:val="13"/>
        </w:numPr>
        <w:rPr>
          <w:ins w:id="374" w:author="Dale de Silva" w:date="2016-05-27T15:50:00Z"/>
        </w:rPr>
        <w:pPrChange w:id="375" w:author="Dale de Silva" w:date="2016-05-27T15:49:00Z">
          <w:pPr>
            <w:pStyle w:val="ListParagraph"/>
            <w:numPr>
              <w:numId w:val="13"/>
            </w:numPr>
            <w:ind w:hanging="360"/>
          </w:pPr>
        </w:pPrChange>
      </w:pPr>
      <w:ins w:id="376" w:author="Dale de Silva" w:date="2016-05-27T15:49:00Z">
        <w:r>
          <w:t>StraightF</w:t>
        </w:r>
      </w:ins>
      <w:ins w:id="377" w:author="Dale de Silva" w:date="2016-05-27T15:50:00Z">
        <w:r>
          <w:t>orwardRoute</w:t>
        </w:r>
      </w:ins>
    </w:p>
    <w:p w14:paraId="43CC11B9" w14:textId="21C9BAF9" w:rsidR="009B672B" w:rsidRDefault="009B672B" w:rsidP="009B672B">
      <w:pPr>
        <w:pStyle w:val="ListParagraph"/>
        <w:numPr>
          <w:ilvl w:val="1"/>
          <w:numId w:val="13"/>
        </w:numPr>
        <w:pPrChange w:id="378" w:author="Dale de Silva" w:date="2016-05-27T15:49:00Z">
          <w:pPr>
            <w:pStyle w:val="ListParagraph"/>
            <w:numPr>
              <w:numId w:val="13"/>
            </w:numPr>
            <w:ind w:hanging="360"/>
          </w:pPr>
        </w:pPrChange>
      </w:pPr>
      <w:ins w:id="379" w:author="Dale de Silva" w:date="2016-05-27T15:50:00Z">
        <w:r>
          <w:t>DeceptiveRoute</w:t>
        </w:r>
      </w:ins>
    </w:p>
    <w:p w14:paraId="4531A675" w14:textId="77777777" w:rsidR="00494AC2" w:rsidRDefault="00494AC2" w:rsidP="00494AC2">
      <w:pPr>
        <w:pStyle w:val="ListParagraph"/>
      </w:pPr>
    </w:p>
    <w:p w14:paraId="1CCBBCDC" w14:textId="0DA53CCE" w:rsidR="00754C3C" w:rsidDel="00C810BE" w:rsidRDefault="001D0276" w:rsidP="001123CC">
      <w:pPr>
        <w:pStyle w:val="ListParagraph"/>
        <w:numPr>
          <w:ilvl w:val="0"/>
          <w:numId w:val="13"/>
        </w:numPr>
        <w:rPr>
          <w:del w:id="380" w:author="Dale de Silva" w:date="2016-05-27T15:50:00Z"/>
        </w:rPr>
      </w:pPr>
      <w:r w:rsidRPr="00C810BE">
        <w:rPr>
          <w:b/>
          <w:rPrChange w:id="381" w:author="Dale de Silva" w:date="2016-05-27T15:50:00Z">
            <w:rPr>
              <w:b/>
            </w:rPr>
          </w:rPrChange>
        </w:rPr>
        <w:t>Test_ForwardChaining</w:t>
      </w:r>
      <w:r w:rsidR="00494AC2">
        <w:t xml:space="preserve"> </w:t>
      </w:r>
      <w:r w:rsidR="00754C3C">
        <w:t xml:space="preserve">:- The forward chaining test class is very similar to the backwards chaining test class, as it does the same tests for checking if program is able to check if a sentence would be considered a horn class or not. It checks against simple and complex sentences as well as using multiple implications to solve the query. </w:t>
      </w:r>
    </w:p>
    <w:p w14:paraId="4F18FC0B" w14:textId="77777777" w:rsidR="002B0E8D" w:rsidRDefault="002B0E8D" w:rsidP="001123CC">
      <w:pPr>
        <w:pStyle w:val="ListParagraph"/>
        <w:numPr>
          <w:ilvl w:val="0"/>
          <w:numId w:val="13"/>
        </w:numPr>
        <w:pPrChange w:id="382" w:author="Dale de Silva" w:date="2016-05-27T15:50:00Z">
          <w:pPr>
            <w:pStyle w:val="ListParagraph"/>
          </w:pPr>
        </w:pPrChange>
      </w:pPr>
    </w:p>
    <w:p w14:paraId="0C8A0DB6" w14:textId="51A1CA74" w:rsidR="002B0E8D" w:rsidRPr="00953572" w:rsidDel="00953572" w:rsidRDefault="002B0E8D" w:rsidP="002B0E8D">
      <w:pPr>
        <w:pStyle w:val="ListParagraph"/>
        <w:rPr>
          <w:del w:id="383" w:author="Dale de Silva" w:date="2016-05-27T15:54:00Z"/>
          <w:rPrChange w:id="384" w:author="Dale de Silva" w:date="2016-05-27T15:54:00Z">
            <w:rPr>
              <w:del w:id="385" w:author="Dale de Silva" w:date="2016-05-27T15:54:00Z"/>
            </w:rPr>
          </w:rPrChange>
        </w:rPr>
      </w:pPr>
    </w:p>
    <w:p w14:paraId="73BAAEC8" w14:textId="73BF6208" w:rsidR="00162C62" w:rsidRPr="00162C62" w:rsidDel="00D0491A" w:rsidRDefault="001D0276" w:rsidP="00162C62">
      <w:pPr>
        <w:pStyle w:val="ListParagraph"/>
        <w:numPr>
          <w:ilvl w:val="1"/>
          <w:numId w:val="13"/>
        </w:numPr>
        <w:rPr>
          <w:del w:id="386" w:author="Dale de Silva" w:date="2016-05-27T15:53:00Z"/>
          <w:rPrChange w:id="387" w:author="Dale de Silva" w:date="2016-05-27T15:51:00Z">
            <w:rPr>
              <w:del w:id="388" w:author="Dale de Silva" w:date="2016-05-27T15:53:00Z"/>
            </w:rPr>
          </w:rPrChange>
        </w:rPr>
        <w:pPrChange w:id="389" w:author="Dale de Silva" w:date="2016-05-27T15:50:00Z">
          <w:pPr>
            <w:pStyle w:val="ListParagraph"/>
            <w:numPr>
              <w:numId w:val="13"/>
            </w:numPr>
            <w:ind w:hanging="360"/>
          </w:pPr>
        </w:pPrChange>
      </w:pPr>
      <w:del w:id="390" w:author="Dale de Silva" w:date="2016-05-27T15:54:00Z">
        <w:r w:rsidRPr="00953572" w:rsidDel="00953572">
          <w:rPr>
            <w:rPrChange w:id="391" w:author="Dale de Silva" w:date="2016-05-27T15:54:00Z">
              <w:rPr>
                <w:b/>
              </w:rPr>
            </w:rPrChange>
          </w:rPr>
          <w:delText>Test_</w:delText>
        </w:r>
        <w:r w:rsidR="00654E5C" w:rsidRPr="00953572" w:rsidDel="00953572">
          <w:rPr>
            <w:rPrChange w:id="392" w:author="Dale de Silva" w:date="2016-05-27T15:54:00Z">
              <w:rPr>
                <w:b/>
              </w:rPr>
            </w:rPrChange>
          </w:rPr>
          <w:delText>General</w:delText>
        </w:r>
        <w:r w:rsidR="00654E5C" w:rsidRPr="00953572" w:rsidDel="00953572">
          <w:rPr>
            <w:rPrChange w:id="393" w:author="Dale de Silva" w:date="2016-05-27T15:54:00Z">
              <w:rPr/>
            </w:rPrChange>
          </w:rPr>
          <w:delText>:</w:delText>
        </w:r>
        <w:r w:rsidR="002B0E8D" w:rsidRPr="00953572" w:rsidDel="00953572">
          <w:rPr>
            <w:rPrChange w:id="394" w:author="Dale de Silva" w:date="2016-05-27T15:54:00Z">
              <w:rPr/>
            </w:rPrChange>
          </w:rPr>
          <w:delText xml:space="preserve">- </w:delText>
        </w:r>
        <w:r w:rsidR="002B0E8D" w:rsidRPr="00953572" w:rsidDel="00925762">
          <w:rPr>
            <w:rPrChange w:id="395" w:author="Dale de Silva" w:date="2016-05-27T15:54:00Z">
              <w:rPr/>
            </w:rPrChange>
          </w:rPr>
          <w:delText xml:space="preserve">The general test class created, creates a simple test to see if the forward chaining query and knowledge base will succeed or fail when implemented. </w:delText>
        </w:r>
      </w:del>
    </w:p>
    <w:p w14:paraId="607F2D2A" w14:textId="77777777" w:rsidR="00654E5C" w:rsidRDefault="00654E5C" w:rsidP="00654E5C">
      <w:pPr>
        <w:pStyle w:val="ListParagraph"/>
      </w:pPr>
    </w:p>
    <w:p w14:paraId="09F47BDA" w14:textId="5E019DCE" w:rsidR="00654E5C" w:rsidRDefault="001D0276" w:rsidP="00E165C7">
      <w:pPr>
        <w:pStyle w:val="ListParagraph"/>
        <w:numPr>
          <w:ilvl w:val="0"/>
          <w:numId w:val="13"/>
        </w:numPr>
        <w:rPr>
          <w:ins w:id="396" w:author="Dale de Silva" w:date="2016-05-27T15:51:00Z"/>
        </w:rPr>
      </w:pPr>
      <w:r w:rsidRPr="00E165C7">
        <w:rPr>
          <w:b/>
        </w:rPr>
        <w:t>Test_HornSentence</w:t>
      </w:r>
      <w:r w:rsidR="00654E5C">
        <w:t xml:space="preserve">:- </w:t>
      </w:r>
      <w:r w:rsidR="00634C35">
        <w:t xml:space="preserve">Within the horn sentence test class, a recognition test is created to test if the sentence declared would be considered a horn clause. This test ensures that the horn clause </w:t>
      </w:r>
      <w:r w:rsidR="00634C35">
        <w:lastRenderedPageBreak/>
        <w:t xml:space="preserve">method is able to recognize itself before proceeding to continue on with the rest of the implementation. </w:t>
      </w:r>
      <w:r w:rsidR="00634C35" w:rsidRPr="00E165C7">
        <w:t xml:space="preserve">Another test is created to setup the literals </w:t>
      </w:r>
      <w:r w:rsidR="00E165C7">
        <w:t>by getting the correct right hand side literal from the horn sentence and ensure that it is separated from the left hand side of the sentence correctly.</w:t>
      </w:r>
    </w:p>
    <w:p w14:paraId="7F0FDC59" w14:textId="33638C0D" w:rsidR="00CB11B1" w:rsidRPr="00CB11B1" w:rsidRDefault="00CB11B1" w:rsidP="00CB11B1">
      <w:pPr>
        <w:pStyle w:val="ListParagraph"/>
        <w:numPr>
          <w:ilvl w:val="1"/>
          <w:numId w:val="13"/>
        </w:numPr>
        <w:rPr>
          <w:ins w:id="397" w:author="Dale de Silva" w:date="2016-05-27T15:51:00Z"/>
          <w:rPrChange w:id="398" w:author="Dale de Silva" w:date="2016-05-27T15:52:00Z">
            <w:rPr>
              <w:ins w:id="399" w:author="Dale de Silva" w:date="2016-05-27T15:51:00Z"/>
              <w:b/>
            </w:rPr>
          </w:rPrChange>
        </w:rPr>
        <w:pPrChange w:id="400" w:author="Dale de Silva" w:date="2016-05-27T15:51:00Z">
          <w:pPr>
            <w:pStyle w:val="ListParagraph"/>
            <w:numPr>
              <w:numId w:val="13"/>
            </w:numPr>
            <w:ind w:hanging="360"/>
          </w:pPr>
        </w:pPrChange>
      </w:pPr>
      <w:ins w:id="401" w:author="Dale de Silva" w:date="2016-05-27T15:51:00Z">
        <w:r w:rsidRPr="00CB11B1">
          <w:rPr>
            <w:rPrChange w:id="402" w:author="Dale de Silva" w:date="2016-05-27T15:52:00Z">
              <w:rPr>
                <w:b/>
              </w:rPr>
            </w:rPrChange>
          </w:rPr>
          <w:t>Recognition</w:t>
        </w:r>
      </w:ins>
    </w:p>
    <w:p w14:paraId="0D009682" w14:textId="0A487090" w:rsidR="00CB11B1" w:rsidRPr="00CB11B1" w:rsidRDefault="00CB11B1" w:rsidP="00CB11B1">
      <w:pPr>
        <w:pStyle w:val="ListParagraph"/>
        <w:numPr>
          <w:ilvl w:val="1"/>
          <w:numId w:val="13"/>
        </w:numPr>
        <w:rPr>
          <w:rPrChange w:id="403" w:author="Dale de Silva" w:date="2016-05-27T15:52:00Z">
            <w:rPr/>
          </w:rPrChange>
        </w:rPr>
        <w:pPrChange w:id="404" w:author="Dale de Silva" w:date="2016-05-27T15:51:00Z">
          <w:pPr>
            <w:pStyle w:val="ListParagraph"/>
            <w:numPr>
              <w:numId w:val="13"/>
            </w:numPr>
            <w:ind w:hanging="360"/>
          </w:pPr>
        </w:pPrChange>
      </w:pPr>
      <w:ins w:id="405" w:author="Dale de Silva" w:date="2016-05-27T15:51:00Z">
        <w:r w:rsidRPr="00CB11B1">
          <w:rPr>
            <w:rPrChange w:id="406" w:author="Dale de Silva" w:date="2016-05-27T15:52:00Z">
              <w:rPr>
                <w:b/>
              </w:rPr>
            </w:rPrChange>
          </w:rPr>
          <w:t>SetupLi</w:t>
        </w:r>
      </w:ins>
      <w:ins w:id="407" w:author="Dale de Silva" w:date="2016-05-27T15:52:00Z">
        <w:r w:rsidRPr="00CB11B1">
          <w:rPr>
            <w:rPrChange w:id="408" w:author="Dale de Silva" w:date="2016-05-27T15:52:00Z">
              <w:rPr>
                <w:b/>
              </w:rPr>
            </w:rPrChange>
          </w:rPr>
          <w:t>terals</w:t>
        </w:r>
      </w:ins>
    </w:p>
    <w:p w14:paraId="03401AA3" w14:textId="6683E003" w:rsidR="00E165C7" w:rsidDel="008E6552" w:rsidRDefault="00E165C7" w:rsidP="00E165C7">
      <w:pPr>
        <w:pStyle w:val="ListParagraph"/>
        <w:rPr>
          <w:del w:id="409" w:author="Dale de Silva" w:date="2016-05-27T16:10:00Z"/>
        </w:rPr>
      </w:pPr>
    </w:p>
    <w:p w14:paraId="4D4A9AC8" w14:textId="77777777" w:rsidR="00E165C7" w:rsidRDefault="00E165C7" w:rsidP="00E165C7">
      <w:pPr>
        <w:pStyle w:val="ListParagraph"/>
      </w:pPr>
    </w:p>
    <w:p w14:paraId="51F424C0" w14:textId="75B556F6" w:rsidR="00953572" w:rsidRDefault="001D0276" w:rsidP="00FA78A7">
      <w:pPr>
        <w:pStyle w:val="ListParagraph"/>
        <w:numPr>
          <w:ilvl w:val="0"/>
          <w:numId w:val="13"/>
        </w:numPr>
        <w:rPr>
          <w:ins w:id="410" w:author="Dale de Silva" w:date="2016-05-27T15:52:00Z"/>
        </w:rPr>
        <w:pPrChange w:id="411" w:author="Dale de Silva" w:date="2016-05-27T15:55:00Z">
          <w:pPr>
            <w:pStyle w:val="ListParagraph"/>
            <w:numPr>
              <w:numId w:val="13"/>
            </w:numPr>
            <w:ind w:hanging="360"/>
          </w:pPr>
        </w:pPrChange>
      </w:pPr>
      <w:r w:rsidRPr="0096141D">
        <w:rPr>
          <w:b/>
        </w:rPr>
        <w:t>Test_</w:t>
      </w:r>
      <w:r w:rsidR="00411F40" w:rsidRPr="0096141D">
        <w:rPr>
          <w:b/>
        </w:rPr>
        <w:t>InferenceEngine</w:t>
      </w:r>
      <w:r w:rsidR="00411F40">
        <w:t>:- The</w:t>
      </w:r>
      <w:r w:rsidR="0096141D">
        <w:t xml:space="preserve"> inference engine test class ensures that the program is able to read in the knowledge base as a string, test the literals to ensure that it is able to extract the appropriate literals from the knowledge base, and test that the lite</w:t>
      </w:r>
      <w:r w:rsidR="00E165C7">
        <w:t>rals called are the same objects of those in the inference engine’s literals list</w:t>
      </w:r>
      <w:ins w:id="412" w:author="Dale de Silva" w:date="2016-05-27T16:05:00Z">
        <w:r w:rsidR="00E5045C">
          <w:t xml:space="preserve"> (unified)</w:t>
        </w:r>
      </w:ins>
      <w:r w:rsidR="00E165C7">
        <w:t xml:space="preserve">.  </w:t>
      </w:r>
      <w:ins w:id="413" w:author="Dale de Silva" w:date="2016-05-27T15:55:00Z">
        <w:r w:rsidR="00FA78A7">
          <w:br/>
        </w:r>
      </w:ins>
      <w:ins w:id="414" w:author="Dale de Silva" w:date="2016-05-27T16:05:00Z">
        <w:r w:rsidR="00EC39E7">
          <w:t>General tests for correct success and failure instances were also created</w:t>
        </w:r>
        <w:r w:rsidR="00AE1BD7">
          <w:t xml:space="preserve"> </w:t>
        </w:r>
      </w:ins>
      <w:ins w:id="415" w:author="Dale de Silva" w:date="2016-05-27T16:06:00Z">
        <w:r w:rsidR="00AE1BD7">
          <w:t>as well as tests against the specific examples given in the assignment sheet.</w:t>
        </w:r>
      </w:ins>
    </w:p>
    <w:p w14:paraId="696E78AE" w14:textId="0465AC4D" w:rsidR="00D0491A" w:rsidRPr="00883794" w:rsidRDefault="00D0491A" w:rsidP="00D0491A">
      <w:pPr>
        <w:pStyle w:val="ListParagraph"/>
        <w:numPr>
          <w:ilvl w:val="1"/>
          <w:numId w:val="13"/>
        </w:numPr>
        <w:rPr>
          <w:ins w:id="416" w:author="Dale de Silva" w:date="2016-05-27T15:52:00Z"/>
          <w:rPrChange w:id="417" w:author="Dale de Silva" w:date="2016-05-27T15:54:00Z">
            <w:rPr>
              <w:ins w:id="418" w:author="Dale de Silva" w:date="2016-05-27T15:52:00Z"/>
              <w:b/>
            </w:rPr>
          </w:rPrChange>
        </w:rPr>
        <w:pPrChange w:id="419" w:author="Dale de Silva" w:date="2016-05-27T15:52:00Z">
          <w:pPr>
            <w:pStyle w:val="ListParagraph"/>
            <w:numPr>
              <w:numId w:val="13"/>
            </w:numPr>
            <w:ind w:hanging="360"/>
          </w:pPr>
        </w:pPrChange>
      </w:pPr>
      <w:ins w:id="420" w:author="Dale de Silva" w:date="2016-05-27T15:52:00Z">
        <w:r w:rsidRPr="00883794">
          <w:rPr>
            <w:rPrChange w:id="421" w:author="Dale de Silva" w:date="2016-05-27T15:54:00Z">
              <w:rPr>
                <w:b/>
              </w:rPr>
            </w:rPrChange>
          </w:rPr>
          <w:t>KnowledgeBaseInterpretation</w:t>
        </w:r>
      </w:ins>
    </w:p>
    <w:p w14:paraId="4B8FAA0D" w14:textId="4563F8F0" w:rsidR="00D0491A" w:rsidRPr="00883794" w:rsidRDefault="00D0491A" w:rsidP="00D0491A">
      <w:pPr>
        <w:pStyle w:val="ListParagraph"/>
        <w:numPr>
          <w:ilvl w:val="1"/>
          <w:numId w:val="13"/>
        </w:numPr>
        <w:rPr>
          <w:ins w:id="422" w:author="Dale de Silva" w:date="2016-05-27T15:52:00Z"/>
          <w:rPrChange w:id="423" w:author="Dale de Silva" w:date="2016-05-27T15:54:00Z">
            <w:rPr>
              <w:ins w:id="424" w:author="Dale de Silva" w:date="2016-05-27T15:52:00Z"/>
              <w:b/>
            </w:rPr>
          </w:rPrChange>
        </w:rPr>
        <w:pPrChange w:id="425" w:author="Dale de Silva" w:date="2016-05-27T15:52:00Z">
          <w:pPr>
            <w:pStyle w:val="ListParagraph"/>
            <w:numPr>
              <w:numId w:val="13"/>
            </w:numPr>
            <w:ind w:hanging="360"/>
          </w:pPr>
        </w:pPrChange>
      </w:pPr>
      <w:ins w:id="426" w:author="Dale de Silva" w:date="2016-05-27T15:52:00Z">
        <w:r w:rsidRPr="00883794">
          <w:rPr>
            <w:rPrChange w:id="427" w:author="Dale de Silva" w:date="2016-05-27T15:54:00Z">
              <w:rPr>
                <w:b/>
              </w:rPr>
            </w:rPrChange>
          </w:rPr>
          <w:t>LiteralInterpretation</w:t>
        </w:r>
      </w:ins>
    </w:p>
    <w:p w14:paraId="2751F10C" w14:textId="438639BB" w:rsidR="00D0491A" w:rsidRPr="00883794" w:rsidRDefault="00D0491A" w:rsidP="00D0491A">
      <w:pPr>
        <w:pStyle w:val="ListParagraph"/>
        <w:numPr>
          <w:ilvl w:val="1"/>
          <w:numId w:val="13"/>
        </w:numPr>
        <w:rPr>
          <w:ins w:id="428" w:author="Dale de Silva" w:date="2016-05-27T15:53:00Z"/>
          <w:rPrChange w:id="429" w:author="Dale de Silva" w:date="2016-05-27T15:54:00Z">
            <w:rPr>
              <w:ins w:id="430" w:author="Dale de Silva" w:date="2016-05-27T15:53:00Z"/>
              <w:b/>
            </w:rPr>
          </w:rPrChange>
        </w:rPr>
        <w:pPrChange w:id="431" w:author="Dale de Silva" w:date="2016-05-27T15:52:00Z">
          <w:pPr>
            <w:pStyle w:val="ListParagraph"/>
            <w:numPr>
              <w:numId w:val="13"/>
            </w:numPr>
            <w:ind w:hanging="360"/>
          </w:pPr>
        </w:pPrChange>
      </w:pPr>
      <w:ins w:id="432" w:author="Dale de Silva" w:date="2016-05-27T15:52:00Z">
        <w:r w:rsidRPr="00883794">
          <w:rPr>
            <w:rPrChange w:id="433" w:author="Dale de Silva" w:date="2016-05-27T15:54:00Z">
              <w:rPr>
                <w:b/>
              </w:rPr>
            </w:rPrChange>
          </w:rPr>
          <w:t>LiteralUnifying</w:t>
        </w:r>
      </w:ins>
      <w:ins w:id="434" w:author="Dale de Silva" w:date="2016-05-27T15:56:00Z">
        <w:r w:rsidR="001F7411">
          <w:br/>
        </w:r>
      </w:ins>
    </w:p>
    <w:p w14:paraId="6126F871" w14:textId="77777777" w:rsidR="00D0491A" w:rsidRPr="00F20C33" w:rsidRDefault="00D0491A" w:rsidP="00D0491A">
      <w:pPr>
        <w:pStyle w:val="ListParagraph"/>
        <w:numPr>
          <w:ilvl w:val="1"/>
          <w:numId w:val="13"/>
        </w:numPr>
        <w:rPr>
          <w:ins w:id="435" w:author="Dale de Silva" w:date="2016-05-27T15:53:00Z"/>
        </w:rPr>
      </w:pPr>
      <w:ins w:id="436" w:author="Dale de Silva" w:date="2016-05-27T15:53:00Z">
        <w:r w:rsidRPr="00F20C33">
          <w:t>ForwardChainingSuccess</w:t>
        </w:r>
      </w:ins>
    </w:p>
    <w:p w14:paraId="2F15F9EB" w14:textId="77777777" w:rsidR="00D0491A" w:rsidRPr="00F20C33" w:rsidRDefault="00D0491A" w:rsidP="00D0491A">
      <w:pPr>
        <w:pStyle w:val="ListParagraph"/>
        <w:numPr>
          <w:ilvl w:val="1"/>
          <w:numId w:val="13"/>
        </w:numPr>
        <w:rPr>
          <w:ins w:id="437" w:author="Dale de Silva" w:date="2016-05-27T15:53:00Z"/>
        </w:rPr>
      </w:pPr>
      <w:ins w:id="438" w:author="Dale de Silva" w:date="2016-05-27T15:53:00Z">
        <w:r w:rsidRPr="00F20C33">
          <w:t>ForwardChainingFailure</w:t>
        </w:r>
      </w:ins>
    </w:p>
    <w:p w14:paraId="7921714D" w14:textId="77777777" w:rsidR="00D0491A" w:rsidRPr="00F20C33" w:rsidRDefault="00D0491A" w:rsidP="00D0491A">
      <w:pPr>
        <w:pStyle w:val="ListParagraph"/>
        <w:numPr>
          <w:ilvl w:val="1"/>
          <w:numId w:val="13"/>
        </w:numPr>
        <w:rPr>
          <w:ins w:id="439" w:author="Dale de Silva" w:date="2016-05-27T15:53:00Z"/>
        </w:rPr>
      </w:pPr>
      <w:ins w:id="440" w:author="Dale de Silva" w:date="2016-05-27T15:53:00Z">
        <w:r w:rsidRPr="00F20C33">
          <w:t>BackwardChainingSuccess</w:t>
        </w:r>
      </w:ins>
    </w:p>
    <w:p w14:paraId="13049B60" w14:textId="77777777" w:rsidR="00D0491A" w:rsidRPr="00F20C33" w:rsidRDefault="00D0491A" w:rsidP="00D0491A">
      <w:pPr>
        <w:pStyle w:val="ListParagraph"/>
        <w:numPr>
          <w:ilvl w:val="1"/>
          <w:numId w:val="13"/>
        </w:numPr>
        <w:rPr>
          <w:ins w:id="441" w:author="Dale de Silva" w:date="2016-05-27T15:53:00Z"/>
        </w:rPr>
      </w:pPr>
      <w:ins w:id="442" w:author="Dale de Silva" w:date="2016-05-27T15:53:00Z">
        <w:r w:rsidRPr="00F20C33">
          <w:t>BackwardChainingFailure</w:t>
        </w:r>
      </w:ins>
    </w:p>
    <w:p w14:paraId="32C963DA" w14:textId="77777777" w:rsidR="00D0491A" w:rsidRPr="00F20C33" w:rsidRDefault="00D0491A" w:rsidP="00D0491A">
      <w:pPr>
        <w:pStyle w:val="ListParagraph"/>
        <w:numPr>
          <w:ilvl w:val="1"/>
          <w:numId w:val="13"/>
        </w:numPr>
        <w:rPr>
          <w:ins w:id="443" w:author="Dale de Silva" w:date="2016-05-27T15:53:00Z"/>
        </w:rPr>
      </w:pPr>
      <w:ins w:id="444" w:author="Dale de Silva" w:date="2016-05-27T15:53:00Z">
        <w:r w:rsidRPr="00F20C33">
          <w:t>TruthTableSuccess</w:t>
        </w:r>
      </w:ins>
    </w:p>
    <w:p w14:paraId="730881F3" w14:textId="66CDC63A" w:rsidR="00D0491A" w:rsidRPr="00F20C33" w:rsidRDefault="00D0491A" w:rsidP="00D0491A">
      <w:pPr>
        <w:pStyle w:val="ListParagraph"/>
        <w:numPr>
          <w:ilvl w:val="1"/>
          <w:numId w:val="13"/>
        </w:numPr>
        <w:rPr>
          <w:ins w:id="445" w:author="Dale de Silva" w:date="2016-05-27T15:53:00Z"/>
        </w:rPr>
      </w:pPr>
      <w:ins w:id="446" w:author="Dale de Silva" w:date="2016-05-27T15:53:00Z">
        <w:r w:rsidRPr="00F20C33">
          <w:t>TruthTableFailure</w:t>
        </w:r>
      </w:ins>
      <w:ins w:id="447" w:author="Dale de Silva" w:date="2016-05-27T15:56:00Z">
        <w:r w:rsidR="001F7411">
          <w:br/>
        </w:r>
      </w:ins>
    </w:p>
    <w:p w14:paraId="391B1D0D" w14:textId="2A824261" w:rsidR="00D0491A" w:rsidRPr="00883794" w:rsidRDefault="00D0491A" w:rsidP="00D0491A">
      <w:pPr>
        <w:pStyle w:val="ListParagraph"/>
        <w:numPr>
          <w:ilvl w:val="1"/>
          <w:numId w:val="13"/>
        </w:numPr>
        <w:rPr>
          <w:ins w:id="448" w:author="Dale de Silva" w:date="2016-05-27T15:53:00Z"/>
          <w:rPrChange w:id="449" w:author="Dale de Silva" w:date="2016-05-27T15:54:00Z">
            <w:rPr>
              <w:ins w:id="450" w:author="Dale de Silva" w:date="2016-05-27T15:53:00Z"/>
              <w:b/>
            </w:rPr>
          </w:rPrChange>
        </w:rPr>
        <w:pPrChange w:id="451" w:author="Dale de Silva" w:date="2016-05-27T15:52:00Z">
          <w:pPr>
            <w:pStyle w:val="ListParagraph"/>
            <w:numPr>
              <w:numId w:val="13"/>
            </w:numPr>
            <w:ind w:hanging="360"/>
          </w:pPr>
        </w:pPrChange>
      </w:pPr>
      <w:ins w:id="452" w:author="Dale de Silva" w:date="2016-05-27T15:52:00Z">
        <w:r w:rsidRPr="00883794">
          <w:rPr>
            <w:rPrChange w:id="453" w:author="Dale de Silva" w:date="2016-05-27T15:54:00Z">
              <w:rPr>
                <w:b/>
              </w:rPr>
            </w:rPrChange>
          </w:rPr>
          <w:t>TruthTable</w:t>
        </w:r>
      </w:ins>
      <w:ins w:id="454" w:author="Dale de Silva" w:date="2016-05-27T15:53:00Z">
        <w:r w:rsidRPr="00883794">
          <w:rPr>
            <w:rPrChange w:id="455" w:author="Dale de Silva" w:date="2016-05-27T15:54:00Z">
              <w:rPr>
                <w:b/>
              </w:rPr>
            </w:rPrChange>
          </w:rPr>
          <w:t>Example</w:t>
        </w:r>
      </w:ins>
      <w:ins w:id="456" w:author="Dale de Silva" w:date="2016-05-27T15:52:00Z">
        <w:r w:rsidRPr="00883794">
          <w:rPr>
            <w:rPrChange w:id="457" w:author="Dale de Silva" w:date="2016-05-27T15:54:00Z">
              <w:rPr>
                <w:b/>
              </w:rPr>
            </w:rPrChange>
          </w:rPr>
          <w:t>Solv</w:t>
        </w:r>
      </w:ins>
      <w:ins w:id="458" w:author="Dale de Silva" w:date="2016-05-27T15:53:00Z">
        <w:r w:rsidRPr="00883794">
          <w:rPr>
            <w:rPrChange w:id="459" w:author="Dale de Silva" w:date="2016-05-27T15:54:00Z">
              <w:rPr>
                <w:b/>
              </w:rPr>
            </w:rPrChange>
          </w:rPr>
          <w:t>e</w:t>
        </w:r>
      </w:ins>
    </w:p>
    <w:p w14:paraId="62394FAA" w14:textId="29B39FF8" w:rsidR="00D0491A" w:rsidRPr="00883794" w:rsidRDefault="00D0491A" w:rsidP="00D0491A">
      <w:pPr>
        <w:pStyle w:val="ListParagraph"/>
        <w:numPr>
          <w:ilvl w:val="1"/>
          <w:numId w:val="13"/>
        </w:numPr>
        <w:rPr>
          <w:ins w:id="460" w:author="Dale de Silva" w:date="2016-05-27T15:53:00Z"/>
          <w:rPrChange w:id="461" w:author="Dale de Silva" w:date="2016-05-27T15:54:00Z">
            <w:rPr>
              <w:ins w:id="462" w:author="Dale de Silva" w:date="2016-05-27T15:53:00Z"/>
              <w:b/>
            </w:rPr>
          </w:rPrChange>
        </w:rPr>
        <w:pPrChange w:id="463" w:author="Dale de Silva" w:date="2016-05-27T15:52:00Z">
          <w:pPr>
            <w:pStyle w:val="ListParagraph"/>
            <w:numPr>
              <w:numId w:val="13"/>
            </w:numPr>
            <w:ind w:hanging="360"/>
          </w:pPr>
        </w:pPrChange>
      </w:pPr>
      <w:ins w:id="464" w:author="Dale de Silva" w:date="2016-05-27T15:53:00Z">
        <w:r w:rsidRPr="00883794">
          <w:rPr>
            <w:rPrChange w:id="465" w:author="Dale de Silva" w:date="2016-05-27T15:54:00Z">
              <w:rPr>
                <w:b/>
              </w:rPr>
            </w:rPrChange>
          </w:rPr>
          <w:t>ForwardChainingExampleSolve</w:t>
        </w:r>
      </w:ins>
    </w:p>
    <w:p w14:paraId="6B0CBED7" w14:textId="26D0D2B8" w:rsidR="00D0491A" w:rsidRDefault="00D0491A" w:rsidP="008E6552">
      <w:pPr>
        <w:pStyle w:val="ListParagraph"/>
        <w:numPr>
          <w:ilvl w:val="1"/>
          <w:numId w:val="13"/>
        </w:numPr>
        <w:pPrChange w:id="466" w:author="Dale de Silva" w:date="2016-05-27T16:10:00Z">
          <w:pPr>
            <w:pStyle w:val="ListParagraph"/>
            <w:numPr>
              <w:numId w:val="13"/>
            </w:numPr>
            <w:ind w:hanging="360"/>
          </w:pPr>
        </w:pPrChange>
      </w:pPr>
      <w:ins w:id="467" w:author="Dale de Silva" w:date="2016-05-27T15:53:00Z">
        <w:r w:rsidRPr="00883794">
          <w:rPr>
            <w:rPrChange w:id="468" w:author="Dale de Silva" w:date="2016-05-27T15:54:00Z">
              <w:rPr>
                <w:b/>
              </w:rPr>
            </w:rPrChange>
          </w:rPr>
          <w:t>Back</w:t>
        </w:r>
        <w:r w:rsidR="00AC524B" w:rsidRPr="00883794">
          <w:rPr>
            <w:rPrChange w:id="469" w:author="Dale de Silva" w:date="2016-05-27T15:54:00Z">
              <w:rPr>
                <w:b/>
              </w:rPr>
            </w:rPrChange>
          </w:rPr>
          <w:t>w</w:t>
        </w:r>
        <w:r w:rsidRPr="00883794">
          <w:rPr>
            <w:rPrChange w:id="470" w:author="Dale de Silva" w:date="2016-05-27T15:54:00Z">
              <w:rPr>
                <w:b/>
              </w:rPr>
            </w:rPrChange>
          </w:rPr>
          <w:t>ardChainingExampleSolve</w:t>
        </w:r>
      </w:ins>
    </w:p>
    <w:p w14:paraId="00722A0C" w14:textId="77777777" w:rsidR="0096141D" w:rsidRDefault="0096141D" w:rsidP="0096141D">
      <w:pPr>
        <w:pStyle w:val="ListParagraph"/>
      </w:pPr>
    </w:p>
    <w:p w14:paraId="36C3AF41" w14:textId="33F05848" w:rsidR="00411F40" w:rsidRDefault="001D0276" w:rsidP="00411F40">
      <w:pPr>
        <w:pStyle w:val="ListParagraph"/>
        <w:numPr>
          <w:ilvl w:val="0"/>
          <w:numId w:val="13"/>
        </w:numPr>
        <w:rPr>
          <w:ins w:id="471" w:author="Dale de Silva" w:date="2016-05-27T15:57:00Z"/>
        </w:rPr>
      </w:pPr>
      <w:r w:rsidRPr="00E165C7">
        <w:rPr>
          <w:b/>
        </w:rPr>
        <w:t>Test_Operators</w:t>
      </w:r>
      <w:r w:rsidR="00E165C7">
        <w:t xml:space="preserve"> :- This test class demonstrates how each operator that was created was tested to ensure that </w:t>
      </w:r>
      <w:r w:rsidR="00411F40">
        <w:t xml:space="preserve">it </w:t>
      </w:r>
      <w:del w:id="472" w:author="Dale de Silva" w:date="2016-05-27T16:06:00Z">
        <w:r w:rsidR="00411F40" w:rsidDel="003A0395">
          <w:delText>is pushed onto the stack as “false” to indicate it is not a literal, and that the operator is able to identify itself</w:delText>
        </w:r>
      </w:del>
      <w:ins w:id="473" w:author="Dale de Silva" w:date="2016-05-27T16:06:00Z">
        <w:r w:rsidR="003A0395">
          <w:t xml:space="preserve">evaluates the Booleans correctly </w:t>
        </w:r>
      </w:ins>
      <w:ins w:id="474" w:author="Dale de Silva" w:date="2016-05-27T16:07:00Z">
        <w:r w:rsidR="003A0395">
          <w:t>and manipulates the passed in stack correc</w:t>
        </w:r>
        <w:r w:rsidR="007D0F40">
          <w:t>t</w:t>
        </w:r>
        <w:r w:rsidR="003A0395">
          <w:t>ly</w:t>
        </w:r>
      </w:ins>
      <w:r w:rsidR="00411F40">
        <w:t xml:space="preserve">. </w:t>
      </w:r>
    </w:p>
    <w:p w14:paraId="3EB685AF" w14:textId="49CF26B4" w:rsidR="00C64F40" w:rsidRPr="007C3737" w:rsidRDefault="00C64F40" w:rsidP="00C64F40">
      <w:pPr>
        <w:pStyle w:val="ListParagraph"/>
        <w:numPr>
          <w:ilvl w:val="1"/>
          <w:numId w:val="13"/>
        </w:numPr>
        <w:rPr>
          <w:ins w:id="475" w:author="Dale de Silva" w:date="2016-05-27T15:57:00Z"/>
          <w:rPrChange w:id="476" w:author="Dale de Silva" w:date="2016-05-27T15:58:00Z">
            <w:rPr>
              <w:ins w:id="477" w:author="Dale de Silva" w:date="2016-05-27T15:57:00Z"/>
              <w:b/>
            </w:rPr>
          </w:rPrChange>
        </w:rPr>
        <w:pPrChange w:id="478" w:author="Dale de Silva" w:date="2016-05-27T15:57:00Z">
          <w:pPr>
            <w:pStyle w:val="ListParagraph"/>
            <w:numPr>
              <w:numId w:val="13"/>
            </w:numPr>
            <w:ind w:hanging="360"/>
          </w:pPr>
        </w:pPrChange>
      </w:pPr>
      <w:ins w:id="479" w:author="Dale de Silva" w:date="2016-05-27T15:57:00Z">
        <w:r w:rsidRPr="007C3737">
          <w:rPr>
            <w:rPrChange w:id="480" w:author="Dale de Silva" w:date="2016-05-27T15:58:00Z">
              <w:rPr>
                <w:b/>
              </w:rPr>
            </w:rPrChange>
          </w:rPr>
          <w:t>Negation</w:t>
        </w:r>
      </w:ins>
    </w:p>
    <w:p w14:paraId="2B0CA115" w14:textId="3662DE60" w:rsidR="00C64F40" w:rsidRPr="007C3737" w:rsidRDefault="00C64F40" w:rsidP="00C64F40">
      <w:pPr>
        <w:pStyle w:val="ListParagraph"/>
        <w:numPr>
          <w:ilvl w:val="1"/>
          <w:numId w:val="13"/>
        </w:numPr>
        <w:rPr>
          <w:ins w:id="481" w:author="Dale de Silva" w:date="2016-05-27T15:57:00Z"/>
          <w:rPrChange w:id="482" w:author="Dale de Silva" w:date="2016-05-27T15:58:00Z">
            <w:rPr>
              <w:ins w:id="483" w:author="Dale de Silva" w:date="2016-05-27T15:57:00Z"/>
              <w:b/>
            </w:rPr>
          </w:rPrChange>
        </w:rPr>
        <w:pPrChange w:id="484" w:author="Dale de Silva" w:date="2016-05-27T15:57:00Z">
          <w:pPr>
            <w:pStyle w:val="ListParagraph"/>
            <w:numPr>
              <w:numId w:val="13"/>
            </w:numPr>
            <w:ind w:hanging="360"/>
          </w:pPr>
        </w:pPrChange>
      </w:pPr>
      <w:ins w:id="485" w:author="Dale de Silva" w:date="2016-05-27T15:57:00Z">
        <w:r w:rsidRPr="007C3737">
          <w:rPr>
            <w:rPrChange w:id="486" w:author="Dale de Silva" w:date="2016-05-27T15:58:00Z">
              <w:rPr>
                <w:b/>
              </w:rPr>
            </w:rPrChange>
          </w:rPr>
          <w:t>Conjunction</w:t>
        </w:r>
      </w:ins>
    </w:p>
    <w:p w14:paraId="09F9E989" w14:textId="5DBFEEDB" w:rsidR="00C64F40" w:rsidRPr="007C3737" w:rsidRDefault="00C64F40" w:rsidP="00C64F40">
      <w:pPr>
        <w:pStyle w:val="ListParagraph"/>
        <w:numPr>
          <w:ilvl w:val="1"/>
          <w:numId w:val="13"/>
        </w:numPr>
        <w:rPr>
          <w:ins w:id="487" w:author="Dale de Silva" w:date="2016-05-27T15:57:00Z"/>
          <w:rPrChange w:id="488" w:author="Dale de Silva" w:date="2016-05-27T15:58:00Z">
            <w:rPr>
              <w:ins w:id="489" w:author="Dale de Silva" w:date="2016-05-27T15:57:00Z"/>
              <w:b/>
            </w:rPr>
          </w:rPrChange>
        </w:rPr>
        <w:pPrChange w:id="490" w:author="Dale de Silva" w:date="2016-05-27T15:57:00Z">
          <w:pPr>
            <w:pStyle w:val="ListParagraph"/>
            <w:numPr>
              <w:numId w:val="13"/>
            </w:numPr>
            <w:ind w:hanging="360"/>
          </w:pPr>
        </w:pPrChange>
      </w:pPr>
      <w:ins w:id="491" w:author="Dale de Silva" w:date="2016-05-27T15:57:00Z">
        <w:r w:rsidRPr="007C3737">
          <w:rPr>
            <w:rPrChange w:id="492" w:author="Dale de Silva" w:date="2016-05-27T15:58:00Z">
              <w:rPr>
                <w:b/>
              </w:rPr>
            </w:rPrChange>
          </w:rPr>
          <w:t>Disjunction</w:t>
        </w:r>
      </w:ins>
    </w:p>
    <w:p w14:paraId="273B2658" w14:textId="62F8D6B4" w:rsidR="00C64F40" w:rsidRPr="007C3737" w:rsidRDefault="00C64F40" w:rsidP="00C64F40">
      <w:pPr>
        <w:pStyle w:val="ListParagraph"/>
        <w:numPr>
          <w:ilvl w:val="1"/>
          <w:numId w:val="13"/>
        </w:numPr>
        <w:rPr>
          <w:ins w:id="493" w:author="Dale de Silva" w:date="2016-05-27T15:57:00Z"/>
          <w:rPrChange w:id="494" w:author="Dale de Silva" w:date="2016-05-27T15:58:00Z">
            <w:rPr>
              <w:ins w:id="495" w:author="Dale de Silva" w:date="2016-05-27T15:57:00Z"/>
              <w:b/>
            </w:rPr>
          </w:rPrChange>
        </w:rPr>
        <w:pPrChange w:id="496" w:author="Dale de Silva" w:date="2016-05-27T15:57:00Z">
          <w:pPr>
            <w:pStyle w:val="ListParagraph"/>
            <w:numPr>
              <w:numId w:val="13"/>
            </w:numPr>
            <w:ind w:hanging="360"/>
          </w:pPr>
        </w:pPrChange>
      </w:pPr>
      <w:ins w:id="497" w:author="Dale de Silva" w:date="2016-05-27T15:57:00Z">
        <w:r w:rsidRPr="007C3737">
          <w:rPr>
            <w:rPrChange w:id="498" w:author="Dale de Silva" w:date="2016-05-27T15:58:00Z">
              <w:rPr>
                <w:b/>
              </w:rPr>
            </w:rPrChange>
          </w:rPr>
          <w:t>Implication</w:t>
        </w:r>
      </w:ins>
    </w:p>
    <w:p w14:paraId="78B743C5" w14:textId="29AFD846" w:rsidR="008E6552" w:rsidRDefault="00C64F40" w:rsidP="00BA470F">
      <w:pPr>
        <w:pStyle w:val="ListParagraph"/>
        <w:numPr>
          <w:ilvl w:val="1"/>
          <w:numId w:val="13"/>
        </w:numPr>
        <w:rPr>
          <w:ins w:id="499" w:author="Dale de Silva" w:date="2016-05-27T16:10:00Z"/>
        </w:rPr>
        <w:pPrChange w:id="500" w:author="Dale de Silva" w:date="2016-05-27T15:57:00Z">
          <w:pPr>
            <w:pStyle w:val="ListParagraph"/>
            <w:numPr>
              <w:numId w:val="13"/>
            </w:numPr>
            <w:ind w:hanging="360"/>
          </w:pPr>
        </w:pPrChange>
      </w:pPr>
      <w:ins w:id="501" w:author="Dale de Silva" w:date="2016-05-27T15:57:00Z">
        <w:r w:rsidRPr="007C3737">
          <w:rPr>
            <w:rPrChange w:id="502" w:author="Dale de Silva" w:date="2016-05-27T15:58:00Z">
              <w:rPr>
                <w:b/>
              </w:rPr>
            </w:rPrChange>
          </w:rPr>
          <w:t>Equivalence</w:t>
        </w:r>
      </w:ins>
      <w:ins w:id="503" w:author="Dale de Silva" w:date="2016-05-27T16:10:00Z">
        <w:r w:rsidR="008E6552">
          <w:br/>
        </w:r>
      </w:ins>
    </w:p>
    <w:p w14:paraId="58066A11" w14:textId="7176E189" w:rsidR="00C64F40" w:rsidRPr="007C3737" w:rsidRDefault="00C64F40" w:rsidP="00BA470F">
      <w:pPr>
        <w:pStyle w:val="ListParagraph"/>
        <w:numPr>
          <w:ilvl w:val="1"/>
          <w:numId w:val="13"/>
        </w:numPr>
        <w:rPr>
          <w:ins w:id="504" w:author="Dale de Silva" w:date="2016-05-27T15:57:00Z"/>
          <w:rPrChange w:id="505" w:author="Dale de Silva" w:date="2016-05-27T15:58:00Z">
            <w:rPr>
              <w:ins w:id="506" w:author="Dale de Silva" w:date="2016-05-27T15:57:00Z"/>
              <w:b/>
            </w:rPr>
          </w:rPrChange>
        </w:rPr>
        <w:pPrChange w:id="507" w:author="Dale de Silva" w:date="2016-05-27T15:57:00Z">
          <w:pPr>
            <w:pStyle w:val="ListParagraph"/>
            <w:numPr>
              <w:numId w:val="13"/>
            </w:numPr>
            <w:ind w:hanging="360"/>
          </w:pPr>
        </w:pPrChange>
      </w:pPr>
      <w:ins w:id="508" w:author="Dale de Silva" w:date="2016-05-27T15:57:00Z">
        <w:r w:rsidRPr="007C3737">
          <w:rPr>
            <w:rPrChange w:id="509" w:author="Dale de Silva" w:date="2016-05-27T15:58:00Z">
              <w:rPr>
                <w:b/>
              </w:rPr>
            </w:rPrChange>
          </w:rPr>
          <w:t>StackManipulation</w:t>
        </w:r>
        <w:r w:rsidR="00932531" w:rsidRPr="007C3737">
          <w:rPr>
            <w:rPrChange w:id="510" w:author="Dale de Silva" w:date="2016-05-27T15:58:00Z">
              <w:rPr>
                <w:b/>
              </w:rPr>
            </w:rPrChange>
          </w:rPr>
          <w:t>1</w:t>
        </w:r>
      </w:ins>
    </w:p>
    <w:p w14:paraId="79C10FC1" w14:textId="2530C8B0" w:rsidR="00C64F40" w:rsidDel="008E6552" w:rsidRDefault="00932531" w:rsidP="008E6552">
      <w:pPr>
        <w:pStyle w:val="ListParagraph"/>
        <w:numPr>
          <w:ilvl w:val="1"/>
          <w:numId w:val="13"/>
        </w:numPr>
        <w:rPr>
          <w:del w:id="511" w:author="Dale de Silva" w:date="2016-05-27T16:10:00Z"/>
        </w:rPr>
        <w:pPrChange w:id="512" w:author="Dale de Silva" w:date="2016-05-27T16:10:00Z">
          <w:pPr>
            <w:pStyle w:val="ListParagraph"/>
          </w:pPr>
        </w:pPrChange>
      </w:pPr>
      <w:ins w:id="513" w:author="Dale de Silva" w:date="2016-05-27T15:57:00Z">
        <w:r w:rsidRPr="007C3737">
          <w:rPr>
            <w:rPrChange w:id="514" w:author="Dale de Silva" w:date="2016-05-27T15:58:00Z">
              <w:rPr/>
            </w:rPrChange>
          </w:rPr>
          <w:t>StackManipulation2</w:t>
        </w:r>
      </w:ins>
    </w:p>
    <w:p w14:paraId="5B8FCDFE" w14:textId="77777777" w:rsidR="008E6552" w:rsidRPr="007C3737" w:rsidRDefault="008E6552" w:rsidP="00C64F40">
      <w:pPr>
        <w:pStyle w:val="ListParagraph"/>
        <w:numPr>
          <w:ilvl w:val="1"/>
          <w:numId w:val="13"/>
        </w:numPr>
        <w:rPr>
          <w:ins w:id="515" w:author="Dale de Silva" w:date="2016-05-27T16:10:00Z"/>
          <w:rPrChange w:id="516" w:author="Dale de Silva" w:date="2016-05-27T15:58:00Z">
            <w:rPr>
              <w:ins w:id="517" w:author="Dale de Silva" w:date="2016-05-27T16:10:00Z"/>
            </w:rPr>
          </w:rPrChange>
        </w:rPr>
        <w:pPrChange w:id="518" w:author="Dale de Silva" w:date="2016-05-27T15:57:00Z">
          <w:pPr>
            <w:pStyle w:val="ListParagraph"/>
            <w:numPr>
              <w:numId w:val="13"/>
            </w:numPr>
            <w:ind w:hanging="360"/>
          </w:pPr>
        </w:pPrChange>
      </w:pPr>
    </w:p>
    <w:p w14:paraId="0C27207E" w14:textId="660B238C" w:rsidR="00411F40" w:rsidDel="008E6552" w:rsidRDefault="00411F40" w:rsidP="008E6552">
      <w:pPr>
        <w:pStyle w:val="ListParagraph"/>
        <w:ind w:left="1440"/>
        <w:rPr>
          <w:del w:id="519" w:author="Dale de Silva" w:date="2016-05-27T16:09:00Z"/>
        </w:rPr>
        <w:pPrChange w:id="520" w:author="Dale de Silva" w:date="2016-05-27T16:10:00Z">
          <w:pPr>
            <w:pStyle w:val="ListParagraph"/>
          </w:pPr>
        </w:pPrChange>
      </w:pPr>
    </w:p>
    <w:p w14:paraId="5416327A" w14:textId="77777777" w:rsidR="00411F40" w:rsidRDefault="00411F40" w:rsidP="008E6552">
      <w:pPr>
        <w:pStyle w:val="ListParagraph"/>
        <w:ind w:left="1440"/>
        <w:pPrChange w:id="521" w:author="Dale de Silva" w:date="2016-05-27T16:10:00Z">
          <w:pPr>
            <w:pStyle w:val="ListParagraph"/>
          </w:pPr>
        </w:pPrChange>
      </w:pPr>
    </w:p>
    <w:p w14:paraId="729B4EB4" w14:textId="27C07915" w:rsidR="001D0276" w:rsidRDefault="001D0276" w:rsidP="001D0276">
      <w:pPr>
        <w:pStyle w:val="ListParagraph"/>
        <w:numPr>
          <w:ilvl w:val="0"/>
          <w:numId w:val="13"/>
        </w:numPr>
        <w:rPr>
          <w:ins w:id="522" w:author="Dale de Silva" w:date="2016-05-27T15:58:00Z"/>
        </w:rPr>
      </w:pPr>
      <w:r w:rsidRPr="00411F40">
        <w:rPr>
          <w:b/>
        </w:rPr>
        <w:t>Test_Sentence</w:t>
      </w:r>
      <w:r w:rsidR="00411F40">
        <w:t>:- To ensure that the sentences</w:t>
      </w:r>
      <w:ins w:id="523" w:author="Dale de Silva" w:date="2016-05-27T14:30:00Z">
        <w:r w:rsidR="00DC3FD2">
          <w:t xml:space="preserve"> strings passed in were </w:t>
        </w:r>
      </w:ins>
      <w:ins w:id="524" w:author="Dale de Silva" w:date="2016-05-27T16:07:00Z">
        <w:r w:rsidR="005C2218">
          <w:t>always</w:t>
        </w:r>
      </w:ins>
      <w:ins w:id="525" w:author="Dale de Silva" w:date="2016-05-27T14:30:00Z">
        <w:r w:rsidR="00DC3FD2">
          <w:t xml:space="preserve"> interpret</w:t>
        </w:r>
      </w:ins>
      <w:ins w:id="526" w:author="Dale de Silva" w:date="2016-05-27T16:07:00Z">
        <w:r w:rsidR="005C2218">
          <w:t>ed correctly</w:t>
        </w:r>
      </w:ins>
      <w:del w:id="527" w:author="Dale de Silva" w:date="2016-05-27T14:30:00Z">
        <w:r w:rsidR="00411F40" w:rsidDel="00DC3FD2">
          <w:delText xml:space="preserve"> are all readable</w:delText>
        </w:r>
      </w:del>
      <w:r w:rsidR="00411F40">
        <w:t xml:space="preserve">, a test was created to test that all spaces were removed from the given knowledge base, and regardless if a sentence contains spaces or not, it will still produce the same result. Other tests check that the knowledge base is able to </w:t>
      </w:r>
      <w:del w:id="528" w:author="Dale de Silva" w:date="2016-05-27T16:08:00Z">
        <w:r w:rsidR="00411F40" w:rsidDel="00B26A4A">
          <w:delText>identify operator’s negation and brackets when reading the sentence</w:delText>
        </w:r>
      </w:del>
      <w:ins w:id="529" w:author="Dale de Silva" w:date="2016-05-27T16:08:00Z">
        <w:r w:rsidR="00B26A4A">
          <w:t>order sentences with negation and brackets correctly into Reverse Polish Notation</w:t>
        </w:r>
      </w:ins>
      <w:r w:rsidR="00411F40">
        <w:t xml:space="preserve">. </w:t>
      </w:r>
    </w:p>
    <w:p w14:paraId="5B4B5030" w14:textId="667D306D" w:rsidR="00664AEA" w:rsidRPr="00664AEA" w:rsidRDefault="00664AEA" w:rsidP="00664AEA">
      <w:pPr>
        <w:pStyle w:val="ListParagraph"/>
        <w:numPr>
          <w:ilvl w:val="1"/>
          <w:numId w:val="13"/>
        </w:numPr>
        <w:rPr>
          <w:ins w:id="530" w:author="Dale de Silva" w:date="2016-05-27T15:58:00Z"/>
          <w:rPrChange w:id="531" w:author="Dale de Silva" w:date="2016-05-27T15:58:00Z">
            <w:rPr>
              <w:ins w:id="532" w:author="Dale de Silva" w:date="2016-05-27T15:58:00Z"/>
              <w:b/>
            </w:rPr>
          </w:rPrChange>
        </w:rPr>
        <w:pPrChange w:id="533" w:author="Dale de Silva" w:date="2016-05-27T15:58:00Z">
          <w:pPr>
            <w:pStyle w:val="ListParagraph"/>
            <w:numPr>
              <w:numId w:val="13"/>
            </w:numPr>
            <w:ind w:hanging="360"/>
          </w:pPr>
        </w:pPrChange>
      </w:pPr>
      <w:ins w:id="534" w:author="Dale de Silva" w:date="2016-05-27T15:58:00Z">
        <w:r w:rsidRPr="00664AEA">
          <w:rPr>
            <w:rPrChange w:id="535" w:author="Dale de Silva" w:date="2016-05-27T15:58:00Z">
              <w:rPr>
                <w:b/>
              </w:rPr>
            </w:rPrChange>
          </w:rPr>
          <w:t>Spaces</w:t>
        </w:r>
      </w:ins>
    </w:p>
    <w:p w14:paraId="6BB7A55B" w14:textId="023D14F3" w:rsidR="00664AEA" w:rsidRPr="00664AEA" w:rsidRDefault="00664AEA" w:rsidP="00664AEA">
      <w:pPr>
        <w:pStyle w:val="ListParagraph"/>
        <w:numPr>
          <w:ilvl w:val="1"/>
          <w:numId w:val="13"/>
        </w:numPr>
        <w:rPr>
          <w:ins w:id="536" w:author="Dale de Silva" w:date="2016-05-27T15:58:00Z"/>
          <w:rPrChange w:id="537" w:author="Dale de Silva" w:date="2016-05-27T15:58:00Z">
            <w:rPr>
              <w:ins w:id="538" w:author="Dale de Silva" w:date="2016-05-27T15:58:00Z"/>
              <w:b/>
            </w:rPr>
          </w:rPrChange>
        </w:rPr>
        <w:pPrChange w:id="539" w:author="Dale de Silva" w:date="2016-05-27T15:58:00Z">
          <w:pPr>
            <w:pStyle w:val="ListParagraph"/>
            <w:numPr>
              <w:numId w:val="13"/>
            </w:numPr>
            <w:ind w:hanging="360"/>
          </w:pPr>
        </w:pPrChange>
      </w:pPr>
      <w:ins w:id="540" w:author="Dale de Silva" w:date="2016-05-27T15:58:00Z">
        <w:r w:rsidRPr="00664AEA">
          <w:rPr>
            <w:rPrChange w:id="541" w:author="Dale de Silva" w:date="2016-05-27T15:58:00Z">
              <w:rPr>
                <w:b/>
              </w:rPr>
            </w:rPrChange>
          </w:rPr>
          <w:t>Literals</w:t>
        </w:r>
      </w:ins>
    </w:p>
    <w:p w14:paraId="7C5953BD" w14:textId="0FF94D7F" w:rsidR="00664AEA" w:rsidRPr="00664AEA" w:rsidRDefault="00664AEA" w:rsidP="00664AEA">
      <w:pPr>
        <w:pStyle w:val="ListParagraph"/>
        <w:numPr>
          <w:ilvl w:val="1"/>
          <w:numId w:val="13"/>
        </w:numPr>
        <w:rPr>
          <w:ins w:id="542" w:author="Dale de Silva" w:date="2016-05-27T15:58:00Z"/>
          <w:rPrChange w:id="543" w:author="Dale de Silva" w:date="2016-05-27T15:58:00Z">
            <w:rPr>
              <w:ins w:id="544" w:author="Dale de Silva" w:date="2016-05-27T15:58:00Z"/>
              <w:b/>
            </w:rPr>
          </w:rPrChange>
        </w:rPr>
        <w:pPrChange w:id="545" w:author="Dale de Silva" w:date="2016-05-27T15:58:00Z">
          <w:pPr>
            <w:pStyle w:val="ListParagraph"/>
            <w:numPr>
              <w:numId w:val="13"/>
            </w:numPr>
            <w:ind w:hanging="360"/>
          </w:pPr>
        </w:pPrChange>
      </w:pPr>
      <w:ins w:id="546" w:author="Dale de Silva" w:date="2016-05-27T15:58:00Z">
        <w:r w:rsidRPr="00664AEA">
          <w:rPr>
            <w:rPrChange w:id="547" w:author="Dale de Silva" w:date="2016-05-27T15:58:00Z">
              <w:rPr>
                <w:b/>
              </w:rPr>
            </w:rPrChange>
          </w:rPr>
          <w:t>Basic</w:t>
        </w:r>
      </w:ins>
    </w:p>
    <w:p w14:paraId="6A1EACE5" w14:textId="7A69785E" w:rsidR="00664AEA" w:rsidRPr="00664AEA" w:rsidRDefault="00664AEA" w:rsidP="00664AEA">
      <w:pPr>
        <w:pStyle w:val="ListParagraph"/>
        <w:numPr>
          <w:ilvl w:val="1"/>
          <w:numId w:val="13"/>
        </w:numPr>
        <w:rPr>
          <w:ins w:id="548" w:author="Dale de Silva" w:date="2016-05-27T15:58:00Z"/>
          <w:rPrChange w:id="549" w:author="Dale de Silva" w:date="2016-05-27T15:58:00Z">
            <w:rPr>
              <w:ins w:id="550" w:author="Dale de Silva" w:date="2016-05-27T15:58:00Z"/>
              <w:b/>
            </w:rPr>
          </w:rPrChange>
        </w:rPr>
        <w:pPrChange w:id="551" w:author="Dale de Silva" w:date="2016-05-27T15:58:00Z">
          <w:pPr>
            <w:pStyle w:val="ListParagraph"/>
            <w:numPr>
              <w:numId w:val="13"/>
            </w:numPr>
            <w:ind w:hanging="360"/>
          </w:pPr>
        </w:pPrChange>
      </w:pPr>
      <w:ins w:id="552" w:author="Dale de Silva" w:date="2016-05-27T15:58:00Z">
        <w:r w:rsidRPr="00664AEA">
          <w:rPr>
            <w:rPrChange w:id="553" w:author="Dale de Silva" w:date="2016-05-27T15:58:00Z">
              <w:rPr>
                <w:b/>
              </w:rPr>
            </w:rPrChange>
          </w:rPr>
          <w:t>Negation</w:t>
        </w:r>
      </w:ins>
    </w:p>
    <w:p w14:paraId="3B3B9699" w14:textId="08DCACDA" w:rsidR="00664AEA" w:rsidRPr="00664AEA" w:rsidRDefault="00664AEA" w:rsidP="00664AEA">
      <w:pPr>
        <w:pStyle w:val="ListParagraph"/>
        <w:numPr>
          <w:ilvl w:val="1"/>
          <w:numId w:val="13"/>
        </w:numPr>
        <w:rPr>
          <w:rPrChange w:id="554" w:author="Dale de Silva" w:date="2016-05-27T15:58:00Z">
            <w:rPr/>
          </w:rPrChange>
        </w:rPr>
        <w:pPrChange w:id="555" w:author="Dale de Silva" w:date="2016-05-27T15:58:00Z">
          <w:pPr>
            <w:pStyle w:val="ListParagraph"/>
            <w:numPr>
              <w:numId w:val="13"/>
            </w:numPr>
            <w:ind w:hanging="360"/>
          </w:pPr>
        </w:pPrChange>
      </w:pPr>
      <w:ins w:id="556" w:author="Dale de Silva" w:date="2016-05-27T15:58:00Z">
        <w:r w:rsidRPr="00664AEA">
          <w:rPr>
            <w:rPrChange w:id="557" w:author="Dale de Silva" w:date="2016-05-27T15:58:00Z">
              <w:rPr>
                <w:b/>
              </w:rPr>
            </w:rPrChange>
          </w:rPr>
          <w:t>Brackets</w:t>
        </w:r>
      </w:ins>
    </w:p>
    <w:p w14:paraId="4B274E2B" w14:textId="77777777" w:rsidR="00411F40" w:rsidRDefault="00411F40" w:rsidP="00411F40">
      <w:pPr>
        <w:pStyle w:val="ListParagraph"/>
      </w:pPr>
    </w:p>
    <w:p w14:paraId="3DEEAE59" w14:textId="59D142F2" w:rsidR="001D0276" w:rsidRDefault="001D0276" w:rsidP="001D0276">
      <w:pPr>
        <w:pStyle w:val="ListParagraph"/>
        <w:numPr>
          <w:ilvl w:val="0"/>
          <w:numId w:val="13"/>
        </w:numPr>
        <w:rPr>
          <w:ins w:id="558" w:author="Dale de Silva" w:date="2016-05-27T15:58:00Z"/>
        </w:rPr>
      </w:pPr>
      <w:r w:rsidRPr="00411F40">
        <w:rPr>
          <w:b/>
        </w:rPr>
        <w:t>Test_TruthTable</w:t>
      </w:r>
      <w:r w:rsidR="00411F40">
        <w:t>:- The truth table test</w:t>
      </w:r>
      <w:ins w:id="559" w:author="Dale de Silva" w:date="2016-05-27T16:09:00Z">
        <w:r w:rsidR="00CA07CE">
          <w:t>s</w:t>
        </w:r>
      </w:ins>
      <w:r w:rsidR="00411F40">
        <w:t xml:space="preserve"> demonstrate</w:t>
      </w:r>
      <w:del w:id="560" w:author="Dale de Silva" w:date="2016-05-27T16:09:00Z">
        <w:r w:rsidR="00411F40" w:rsidDel="00CA07CE">
          <w:delText>s</w:delText>
        </w:r>
      </w:del>
      <w:r w:rsidR="00411F40">
        <w:t xml:space="preserve"> that a truth table can be created and be populated by the number of literals that would be called to the createTruthTable method. </w:t>
      </w:r>
      <w:ins w:id="561" w:author="Dale de Silva" w:date="2016-05-27T16:09:00Z">
        <w:r w:rsidR="00CA07CE">
          <w:t>As wells as the ability to access those values from the TruthTable</w:t>
        </w:r>
        <w:r w:rsidR="008E6552">
          <w:t>.</w:t>
        </w:r>
      </w:ins>
    </w:p>
    <w:p w14:paraId="54DB38F8" w14:textId="2CC6962B" w:rsidR="00C94A1F" w:rsidRPr="00745EDD" w:rsidRDefault="00C94A1F" w:rsidP="00C94A1F">
      <w:pPr>
        <w:pStyle w:val="ListParagraph"/>
        <w:numPr>
          <w:ilvl w:val="1"/>
          <w:numId w:val="13"/>
        </w:numPr>
        <w:rPr>
          <w:ins w:id="562" w:author="Dale de Silva" w:date="2016-05-27T15:58:00Z"/>
          <w:rPrChange w:id="563" w:author="Dale de Silva" w:date="2016-05-27T16:01:00Z">
            <w:rPr>
              <w:ins w:id="564" w:author="Dale de Silva" w:date="2016-05-27T15:58:00Z"/>
              <w:b/>
            </w:rPr>
          </w:rPrChange>
        </w:rPr>
        <w:pPrChange w:id="565" w:author="Dale de Silva" w:date="2016-05-27T15:58:00Z">
          <w:pPr>
            <w:pStyle w:val="ListParagraph"/>
            <w:numPr>
              <w:numId w:val="13"/>
            </w:numPr>
            <w:ind w:hanging="360"/>
          </w:pPr>
        </w:pPrChange>
      </w:pPr>
      <w:ins w:id="566" w:author="Dale de Silva" w:date="2016-05-27T15:58:00Z">
        <w:r w:rsidRPr="00745EDD">
          <w:rPr>
            <w:rPrChange w:id="567" w:author="Dale de Silva" w:date="2016-05-27T16:01:00Z">
              <w:rPr>
                <w:b/>
              </w:rPr>
            </w:rPrChange>
          </w:rPr>
          <w:t>CreateTruthTable</w:t>
        </w:r>
      </w:ins>
    </w:p>
    <w:p w14:paraId="7CD80647" w14:textId="7431C592" w:rsidR="00C94A1F" w:rsidRPr="00745EDD" w:rsidRDefault="00C94A1F" w:rsidP="00745EDD">
      <w:pPr>
        <w:pStyle w:val="ListParagraph"/>
        <w:numPr>
          <w:ilvl w:val="1"/>
          <w:numId w:val="13"/>
        </w:numPr>
        <w:rPr>
          <w:ins w:id="568" w:author="Dale de Silva" w:date="2016-05-27T16:01:00Z"/>
          <w:rPrChange w:id="569" w:author="Dale de Silva" w:date="2016-05-27T16:01:00Z">
            <w:rPr>
              <w:ins w:id="570" w:author="Dale de Silva" w:date="2016-05-27T16:01:00Z"/>
            </w:rPr>
          </w:rPrChange>
        </w:rPr>
        <w:pPrChange w:id="571" w:author="Dale de Silva" w:date="2016-05-27T16:01:00Z">
          <w:pPr>
            <w:pStyle w:val="ListParagraph"/>
            <w:numPr>
              <w:numId w:val="13"/>
            </w:numPr>
            <w:ind w:hanging="360"/>
          </w:pPr>
        </w:pPrChange>
      </w:pPr>
      <w:ins w:id="572" w:author="Dale de Silva" w:date="2016-05-27T15:58:00Z">
        <w:r w:rsidRPr="00745EDD">
          <w:rPr>
            <w:rPrChange w:id="573" w:author="Dale de Silva" w:date="2016-05-27T16:01:00Z">
              <w:rPr>
                <w:b/>
              </w:rPr>
            </w:rPrChange>
          </w:rPr>
          <w:t>Basic</w:t>
        </w:r>
      </w:ins>
      <w:ins w:id="574" w:author="Dale de Silva" w:date="2016-05-27T16:01:00Z">
        <w:r w:rsidR="00745EDD" w:rsidRPr="00745EDD">
          <w:rPr>
            <w:rPrChange w:id="575" w:author="Dale de Silva" w:date="2016-05-27T16:01:00Z">
              <w:rPr/>
            </w:rPrChange>
          </w:rPr>
          <w:t>1</w:t>
        </w:r>
      </w:ins>
    </w:p>
    <w:p w14:paraId="34755A91" w14:textId="551CA266" w:rsidR="00745EDD" w:rsidRPr="00745EDD" w:rsidRDefault="00745EDD" w:rsidP="00745EDD">
      <w:pPr>
        <w:pStyle w:val="ListParagraph"/>
        <w:numPr>
          <w:ilvl w:val="1"/>
          <w:numId w:val="13"/>
        </w:numPr>
        <w:rPr>
          <w:rPrChange w:id="576" w:author="Dale de Silva" w:date="2016-05-27T16:01:00Z">
            <w:rPr/>
          </w:rPrChange>
        </w:rPr>
        <w:pPrChange w:id="577" w:author="Dale de Silva" w:date="2016-05-27T16:01:00Z">
          <w:pPr>
            <w:pStyle w:val="ListParagraph"/>
            <w:numPr>
              <w:numId w:val="13"/>
            </w:numPr>
            <w:ind w:hanging="360"/>
          </w:pPr>
        </w:pPrChange>
      </w:pPr>
      <w:ins w:id="578" w:author="Dale de Silva" w:date="2016-05-27T16:01:00Z">
        <w:r w:rsidRPr="00745EDD">
          <w:rPr>
            <w:rPrChange w:id="579" w:author="Dale de Silva" w:date="2016-05-27T16:01:00Z">
              <w:rPr>
                <w:b/>
              </w:rPr>
            </w:rPrChange>
          </w:rPr>
          <w:t>Basic2</w:t>
        </w:r>
      </w:ins>
    </w:p>
    <w:p w14:paraId="08A3674C" w14:textId="5EC9734B" w:rsidR="001D0276" w:rsidDel="00062D25" w:rsidRDefault="001D0276" w:rsidP="001D0276">
      <w:pPr>
        <w:pStyle w:val="ListParagraph"/>
        <w:rPr>
          <w:del w:id="580" w:author="Dale de Silva" w:date="2016-05-27T16:08:00Z"/>
        </w:rPr>
      </w:pPr>
    </w:p>
    <w:p w14:paraId="773C4900" w14:textId="77777777" w:rsidR="00062D25" w:rsidRDefault="00062D25">
      <w:pPr>
        <w:rPr>
          <w:ins w:id="581" w:author="Dale de Silva" w:date="2016-05-27T16:08:00Z"/>
          <w:b/>
          <w:sz w:val="28"/>
          <w:u w:val="single"/>
        </w:rPr>
      </w:pPr>
      <w:ins w:id="582" w:author="Dale de Silva" w:date="2016-05-27T16:08:00Z">
        <w:r>
          <w:rPr>
            <w:b/>
            <w:sz w:val="28"/>
            <w:u w:val="single"/>
          </w:rPr>
          <w:br w:type="page"/>
        </w:r>
      </w:ins>
    </w:p>
    <w:p w14:paraId="7FBE95B6" w14:textId="22FA4BD7" w:rsidR="00706B3A" w:rsidRPr="00062D25" w:rsidRDefault="00706B3A">
      <w:pPr>
        <w:rPr>
          <w:b/>
          <w:sz w:val="28"/>
          <w:u w:val="single"/>
          <w:rPrChange w:id="583" w:author="Dale de Silva" w:date="2016-05-27T16:08:00Z">
            <w:rPr>
              <w:b/>
              <w:u w:val="single"/>
            </w:rPr>
          </w:rPrChange>
        </w:rPr>
      </w:pPr>
      <w:r w:rsidRPr="00062D25">
        <w:rPr>
          <w:b/>
          <w:sz w:val="28"/>
          <w:u w:val="single"/>
          <w:rPrChange w:id="584" w:author="Dale de Silva" w:date="2016-05-27T16:08:00Z">
            <w:rPr>
              <w:b/>
              <w:u w:val="single"/>
            </w:rPr>
          </w:rPrChange>
        </w:rPr>
        <w:t xml:space="preserve">Acknowledgement / Resources </w:t>
      </w:r>
    </w:p>
    <w:p w14:paraId="4D8275C8" w14:textId="5EE1B812" w:rsidR="00411F40" w:rsidRDefault="00A11048">
      <w:pPr>
        <w:rPr>
          <w:ins w:id="585" w:author="Dale de Silva" w:date="2016-05-27T14:35:00Z"/>
        </w:rPr>
      </w:pPr>
      <w:r>
        <w:t>There was a number of resources that we used in order to create this final project. Those included:</w:t>
      </w:r>
    </w:p>
    <w:p w14:paraId="2E74A28E" w14:textId="77777777" w:rsidR="002070BF" w:rsidRDefault="002070BF" w:rsidP="002070BF">
      <w:pPr>
        <w:pStyle w:val="ListParagraph"/>
        <w:ind w:left="1440"/>
        <w:rPr>
          <w:ins w:id="586" w:author="Dale de Silva" w:date="2016-05-27T14:35:00Z"/>
        </w:rPr>
      </w:pPr>
    </w:p>
    <w:p w14:paraId="4B8CDA88" w14:textId="77777777" w:rsidR="002070BF" w:rsidRDefault="002070BF" w:rsidP="002070BF">
      <w:pPr>
        <w:pStyle w:val="ListParagraph"/>
        <w:numPr>
          <w:ilvl w:val="0"/>
          <w:numId w:val="13"/>
        </w:numPr>
        <w:rPr>
          <w:ins w:id="587" w:author="Dale de Silva" w:date="2016-05-27T14:35:00Z"/>
        </w:rPr>
      </w:pPr>
      <w:ins w:id="588" w:author="Dale de Silva" w:date="2016-05-27T14:35:00Z">
        <w:r>
          <w:t>Reverse Polish Notation Starter Code</w:t>
        </w:r>
      </w:ins>
    </w:p>
    <w:p w14:paraId="145F7E15" w14:textId="63EAAC80" w:rsidR="002070BF" w:rsidRPr="002070BF" w:rsidRDefault="002070BF" w:rsidP="002070BF">
      <w:pPr>
        <w:pStyle w:val="ListParagraph"/>
        <w:numPr>
          <w:ilvl w:val="1"/>
          <w:numId w:val="13"/>
        </w:numPr>
        <w:rPr>
          <w:ins w:id="589" w:author="Dale de Silva" w:date="2016-05-27T14:35:00Z"/>
          <w:rStyle w:val="Hyperlink"/>
          <w:color w:val="auto"/>
          <w:u w:val="none"/>
        </w:rPr>
        <w:pPrChange w:id="590" w:author="Dale de Silva" w:date="2016-05-27T14:35:00Z">
          <w:pPr/>
        </w:pPrChange>
      </w:pPr>
      <w:ins w:id="591" w:author="Dale de Silva" w:date="2016-05-27T14:35:00Z">
        <w:r>
          <w:fldChar w:fldCharType="begin"/>
        </w:r>
        <w:r>
          <w:instrText xml:space="preserve"> HYPERLINK "http://stackoverflow.com/questions/14145733/how-can-one-read-an-integer-bit-by-bit-in-java/14145767" </w:instrText>
        </w:r>
        <w:r>
          <w:fldChar w:fldCharType="separate"/>
        </w:r>
        <w:r>
          <w:rPr>
            <w:rStyle w:val="Hyperlink"/>
          </w:rPr>
          <w:t>Steven</w:t>
        </w:r>
        <w:r>
          <w:rPr>
            <w:rStyle w:val="Hyperlink"/>
          </w:rPr>
          <w:fldChar w:fldCharType="end"/>
        </w:r>
        <w:r>
          <w:rPr>
            <w:rStyle w:val="Hyperlink"/>
          </w:rPr>
          <w:t xml:space="preserve"> Morris (Blackboard)</w:t>
        </w:r>
      </w:ins>
    </w:p>
    <w:p w14:paraId="3CE899B2" w14:textId="77777777" w:rsidR="002070BF" w:rsidRDefault="002070BF" w:rsidP="002070BF">
      <w:pPr>
        <w:pStyle w:val="ListParagraph"/>
        <w:ind w:left="1440"/>
        <w:pPrChange w:id="592" w:author="Dale de Silva" w:date="2016-05-27T14:35:00Z">
          <w:pPr/>
        </w:pPrChange>
      </w:pPr>
    </w:p>
    <w:p w14:paraId="20ED4D81" w14:textId="77777777" w:rsidR="00A11048" w:rsidRDefault="00A11048" w:rsidP="00A11048">
      <w:pPr>
        <w:pStyle w:val="ListParagraph"/>
        <w:numPr>
          <w:ilvl w:val="0"/>
          <w:numId w:val="13"/>
        </w:numPr>
      </w:pPr>
      <w:r>
        <w:t xml:space="preserve">RegEx reference for splitting the sentence </w:t>
      </w:r>
    </w:p>
    <w:p w14:paraId="4AC30B27" w14:textId="77777777" w:rsidR="00A11048" w:rsidRDefault="00BC6C09" w:rsidP="00A11048">
      <w:pPr>
        <w:pStyle w:val="ListParagraph"/>
        <w:numPr>
          <w:ilvl w:val="1"/>
          <w:numId w:val="13"/>
        </w:numPr>
      </w:pPr>
      <w:hyperlink r:id="rId12" w:history="1">
        <w:r w:rsidR="00A11048" w:rsidRPr="009931F4">
          <w:rPr>
            <w:rStyle w:val="Hyperlink"/>
          </w:rPr>
          <w:t>http://stackoverflow.com/questions/98</w:t>
        </w:r>
        <w:r w:rsidR="00A11048" w:rsidRPr="009931F4">
          <w:rPr>
            <w:rStyle w:val="Hyperlink"/>
          </w:rPr>
          <w:t>5</w:t>
        </w:r>
        <w:r w:rsidR="00A11048" w:rsidRPr="009931F4">
          <w:rPr>
            <w:rStyle w:val="Hyperlink"/>
          </w:rPr>
          <w:t>6916/java-string-split-regex</w:t>
        </w:r>
      </w:hyperlink>
    </w:p>
    <w:p w14:paraId="378FC756" w14:textId="77777777" w:rsidR="00A11048" w:rsidRDefault="00BC6C09" w:rsidP="00A11048">
      <w:pPr>
        <w:pStyle w:val="ListParagraph"/>
        <w:numPr>
          <w:ilvl w:val="1"/>
          <w:numId w:val="13"/>
        </w:numPr>
      </w:pPr>
      <w:hyperlink r:id="rId13" w:history="1">
        <w:r w:rsidR="00A11048" w:rsidRPr="009931F4">
          <w:rPr>
            <w:rStyle w:val="Hyperlink"/>
          </w:rPr>
          <w:t>https://www.cheatogra</w:t>
        </w:r>
        <w:r w:rsidR="00A11048" w:rsidRPr="009931F4">
          <w:rPr>
            <w:rStyle w:val="Hyperlink"/>
          </w:rPr>
          <w:t>p</w:t>
        </w:r>
        <w:r w:rsidR="00A11048" w:rsidRPr="009931F4">
          <w:rPr>
            <w:rStyle w:val="Hyperlink"/>
          </w:rPr>
          <w:t>hy.com/davechild/cheat-sheets/regular-expressions/</w:t>
        </w:r>
      </w:hyperlink>
    </w:p>
    <w:p w14:paraId="21DF04DD" w14:textId="79604CC0" w:rsidR="00A11048" w:rsidDel="00DC3FD2" w:rsidRDefault="00BC6C09" w:rsidP="00A11048">
      <w:pPr>
        <w:pStyle w:val="ListParagraph"/>
        <w:numPr>
          <w:ilvl w:val="1"/>
          <w:numId w:val="13"/>
        </w:numPr>
        <w:rPr>
          <w:del w:id="593" w:author="Dale de Silva" w:date="2016-05-27T14:31:00Z"/>
        </w:rPr>
      </w:pPr>
      <w:del w:id="594" w:author="Dale de Silva" w:date="2016-05-27T14:31:00Z">
        <w:r w:rsidDel="00DC3FD2">
          <w:fldChar w:fldCharType="begin"/>
        </w:r>
        <w:r w:rsidDel="00DC3FD2">
          <w:delInstrText xml:space="preserve"> HYPERLINK "http://www.2ality.com/2013/08/regexp-g.htm" </w:delInstrText>
        </w:r>
        <w:r w:rsidDel="00DC3FD2">
          <w:fldChar w:fldCharType="separate"/>
        </w:r>
        <w:r w:rsidR="00A11048" w:rsidRPr="009931F4" w:rsidDel="00DC3FD2">
          <w:rPr>
            <w:rStyle w:val="Hyperlink"/>
          </w:rPr>
          <w:delText>http://www.2alit</w:delText>
        </w:r>
        <w:r w:rsidR="00A11048" w:rsidRPr="009931F4" w:rsidDel="00DC3FD2">
          <w:rPr>
            <w:rStyle w:val="Hyperlink"/>
          </w:rPr>
          <w:delText>y</w:delText>
        </w:r>
        <w:r w:rsidR="00A11048" w:rsidRPr="009931F4" w:rsidDel="00DC3FD2">
          <w:rPr>
            <w:rStyle w:val="Hyperlink"/>
          </w:rPr>
          <w:delText>.com/2013/08/regex</w:delText>
        </w:r>
        <w:r w:rsidR="00A11048" w:rsidRPr="009931F4" w:rsidDel="00DC3FD2">
          <w:rPr>
            <w:rStyle w:val="Hyperlink"/>
          </w:rPr>
          <w:delText>p</w:delText>
        </w:r>
        <w:r w:rsidR="00A11048" w:rsidRPr="009931F4" w:rsidDel="00DC3FD2">
          <w:rPr>
            <w:rStyle w:val="Hyperlink"/>
          </w:rPr>
          <w:delText>-g.htm</w:delText>
        </w:r>
        <w:r w:rsidDel="00DC3FD2">
          <w:rPr>
            <w:rStyle w:val="Hyperlink"/>
          </w:rPr>
          <w:fldChar w:fldCharType="end"/>
        </w:r>
      </w:del>
    </w:p>
    <w:p w14:paraId="03CA44DE" w14:textId="77777777" w:rsidR="00A11048" w:rsidRDefault="00BC6C09" w:rsidP="00A11048">
      <w:pPr>
        <w:pStyle w:val="ListParagraph"/>
        <w:numPr>
          <w:ilvl w:val="1"/>
          <w:numId w:val="13"/>
        </w:numPr>
      </w:pPr>
      <w:hyperlink r:id="rId14" w:history="1">
        <w:r w:rsidR="005F20D7" w:rsidRPr="009931F4">
          <w:rPr>
            <w:rStyle w:val="Hyperlink"/>
          </w:rPr>
          <w:t>https://docs.racket-lang.org/guide/Looking_Ahead_and_B</w:t>
        </w:r>
        <w:r w:rsidR="005F20D7" w:rsidRPr="009931F4">
          <w:rPr>
            <w:rStyle w:val="Hyperlink"/>
          </w:rPr>
          <w:t>e</w:t>
        </w:r>
        <w:r w:rsidR="005F20D7" w:rsidRPr="009931F4">
          <w:rPr>
            <w:rStyle w:val="Hyperlink"/>
          </w:rPr>
          <w:t>hind.html</w:t>
        </w:r>
      </w:hyperlink>
    </w:p>
    <w:p w14:paraId="01C09D11" w14:textId="4CB59819" w:rsidR="005F20D7" w:rsidDel="00DC3FD2" w:rsidRDefault="00BC6C09" w:rsidP="00A11048">
      <w:pPr>
        <w:pStyle w:val="ListParagraph"/>
        <w:numPr>
          <w:ilvl w:val="1"/>
          <w:numId w:val="13"/>
        </w:numPr>
        <w:rPr>
          <w:del w:id="595" w:author="Dale de Silva" w:date="2016-05-27T14:31:00Z"/>
        </w:rPr>
      </w:pPr>
      <w:del w:id="596" w:author="Dale de Silva" w:date="2016-05-27T14:31:00Z">
        <w:r w:rsidDel="00DC3FD2">
          <w:fldChar w:fldCharType="begin"/>
        </w:r>
        <w:r w:rsidDel="00DC3FD2">
          <w:delInstrText xml:space="preserve"> HYPERLINK "https://regex101.com/r/jH4nC4/2" </w:delInstrText>
        </w:r>
        <w:r w:rsidDel="00DC3FD2">
          <w:fldChar w:fldCharType="separate"/>
        </w:r>
        <w:r w:rsidR="005F20D7" w:rsidRPr="009931F4" w:rsidDel="00DC3FD2">
          <w:rPr>
            <w:rStyle w:val="Hyperlink"/>
          </w:rPr>
          <w:delText>https://regex101.com/r/jH4</w:delText>
        </w:r>
        <w:r w:rsidR="005F20D7" w:rsidRPr="009931F4" w:rsidDel="00DC3FD2">
          <w:rPr>
            <w:rStyle w:val="Hyperlink"/>
          </w:rPr>
          <w:delText>n</w:delText>
        </w:r>
        <w:r w:rsidR="005F20D7" w:rsidRPr="009931F4" w:rsidDel="00DC3FD2">
          <w:rPr>
            <w:rStyle w:val="Hyperlink"/>
          </w:rPr>
          <w:delText>C4/2</w:delText>
        </w:r>
        <w:r w:rsidDel="00DC3FD2">
          <w:rPr>
            <w:rStyle w:val="Hyperlink"/>
          </w:rPr>
          <w:fldChar w:fldCharType="end"/>
        </w:r>
      </w:del>
    </w:p>
    <w:p w14:paraId="5556534A" w14:textId="77777777" w:rsidR="005F20D7" w:rsidRDefault="00BC6C09" w:rsidP="00A11048">
      <w:pPr>
        <w:pStyle w:val="ListParagraph"/>
        <w:numPr>
          <w:ilvl w:val="1"/>
          <w:numId w:val="13"/>
        </w:numPr>
      </w:pPr>
      <w:hyperlink r:id="rId15" w:history="1">
        <w:r w:rsidR="005F20D7" w:rsidRPr="009931F4">
          <w:rPr>
            <w:rStyle w:val="Hyperlink"/>
          </w:rPr>
          <w:t>http://www.regular-expressio</w:t>
        </w:r>
        <w:r w:rsidR="005F20D7" w:rsidRPr="009931F4">
          <w:rPr>
            <w:rStyle w:val="Hyperlink"/>
          </w:rPr>
          <w:t>n</w:t>
        </w:r>
        <w:r w:rsidR="005F20D7" w:rsidRPr="009931F4">
          <w:rPr>
            <w:rStyle w:val="Hyperlink"/>
          </w:rPr>
          <w:t>s.info/captureall.html</w:t>
        </w:r>
      </w:hyperlink>
    </w:p>
    <w:p w14:paraId="6BC62DFA" w14:textId="77777777" w:rsidR="005F20D7" w:rsidRDefault="005F20D7" w:rsidP="005F20D7">
      <w:pPr>
        <w:pStyle w:val="ListParagraph"/>
        <w:ind w:left="1440"/>
      </w:pPr>
    </w:p>
    <w:p w14:paraId="2CDEB679" w14:textId="77777777" w:rsidR="005F20D7" w:rsidRDefault="005F20D7" w:rsidP="005F20D7">
      <w:pPr>
        <w:pStyle w:val="ListParagraph"/>
        <w:numPr>
          <w:ilvl w:val="0"/>
          <w:numId w:val="13"/>
        </w:numPr>
      </w:pPr>
      <w:r>
        <w:t>jUnit Testing:</w:t>
      </w:r>
    </w:p>
    <w:p w14:paraId="770B1419" w14:textId="77777777" w:rsidR="005F20D7" w:rsidRDefault="00BC6C09" w:rsidP="005F20D7">
      <w:pPr>
        <w:pStyle w:val="ListParagraph"/>
        <w:numPr>
          <w:ilvl w:val="1"/>
          <w:numId w:val="13"/>
        </w:numPr>
      </w:pPr>
      <w:hyperlink r:id="rId16" w:history="1">
        <w:r w:rsidR="005F20D7" w:rsidRPr="009931F4">
          <w:rPr>
            <w:rStyle w:val="Hyperlink"/>
          </w:rPr>
          <w:t>http://www.cav</w:t>
        </w:r>
        <w:r w:rsidR="005F20D7" w:rsidRPr="009931F4">
          <w:rPr>
            <w:rStyle w:val="Hyperlink"/>
          </w:rPr>
          <w:t>d</w:t>
        </w:r>
        <w:r w:rsidR="005F20D7" w:rsidRPr="009931F4">
          <w:rPr>
            <w:rStyle w:val="Hyperlink"/>
          </w:rPr>
          <w:t>ar.net/2008/07/21/junit-4-in-60-seconds/</w:t>
        </w:r>
      </w:hyperlink>
    </w:p>
    <w:p w14:paraId="7F0F029B" w14:textId="77777777" w:rsidR="005F20D7" w:rsidRDefault="005F20D7" w:rsidP="005F20D7">
      <w:pPr>
        <w:pStyle w:val="ListParagraph"/>
        <w:ind w:left="1440"/>
      </w:pPr>
    </w:p>
    <w:p w14:paraId="7DE3FA80" w14:textId="77777777" w:rsidR="005F20D7" w:rsidRDefault="005F20D7" w:rsidP="005F20D7">
      <w:pPr>
        <w:pStyle w:val="ListParagraph"/>
        <w:numPr>
          <w:ilvl w:val="0"/>
          <w:numId w:val="13"/>
        </w:numPr>
      </w:pPr>
      <w:r>
        <w:t>Operator Precedence:</w:t>
      </w:r>
    </w:p>
    <w:p w14:paraId="2E0E0CFE" w14:textId="77777777" w:rsidR="005F20D7" w:rsidRDefault="00BC6C09" w:rsidP="005F20D7">
      <w:pPr>
        <w:pStyle w:val="ListParagraph"/>
        <w:numPr>
          <w:ilvl w:val="1"/>
          <w:numId w:val="13"/>
        </w:numPr>
      </w:pPr>
      <w:hyperlink r:id="rId17" w:history="1">
        <w:r w:rsidR="005F20D7" w:rsidRPr="009931F4">
          <w:rPr>
            <w:rStyle w:val="Hyperlink"/>
          </w:rPr>
          <w:t>http://academics.triton.edu</w:t>
        </w:r>
        <w:r w:rsidR="005F20D7" w:rsidRPr="009931F4">
          <w:rPr>
            <w:rStyle w:val="Hyperlink"/>
          </w:rPr>
          <w:t>/</w:t>
        </w:r>
        <w:r w:rsidR="005F20D7" w:rsidRPr="009931F4">
          <w:rPr>
            <w:rStyle w:val="Hyperlink"/>
          </w:rPr>
          <w:t>faculty/ebell/2%20-%20Propositional%20Logic.pdf</w:t>
        </w:r>
      </w:hyperlink>
    </w:p>
    <w:p w14:paraId="6C1535ED" w14:textId="77777777" w:rsidR="005F20D7" w:rsidRDefault="005F20D7" w:rsidP="005F20D7">
      <w:pPr>
        <w:pStyle w:val="ListParagraph"/>
        <w:ind w:left="1440"/>
      </w:pPr>
    </w:p>
    <w:p w14:paraId="04C2B425" w14:textId="77777777" w:rsidR="005F20D7" w:rsidRDefault="005F20D7" w:rsidP="005F20D7">
      <w:pPr>
        <w:pStyle w:val="ListParagraph"/>
        <w:numPr>
          <w:ilvl w:val="0"/>
          <w:numId w:val="13"/>
        </w:numPr>
      </w:pPr>
      <w:r>
        <w:t>Bitwise operations in Java</w:t>
      </w:r>
    </w:p>
    <w:p w14:paraId="3C85AA69" w14:textId="77777777" w:rsidR="005F20D7" w:rsidRDefault="00BC6C09" w:rsidP="005F20D7">
      <w:pPr>
        <w:pStyle w:val="ListParagraph"/>
        <w:numPr>
          <w:ilvl w:val="1"/>
          <w:numId w:val="13"/>
        </w:numPr>
      </w:pPr>
      <w:hyperlink r:id="rId18" w:history="1">
        <w:r w:rsidR="005F20D7" w:rsidRPr="009931F4">
          <w:rPr>
            <w:rStyle w:val="Hyperlink"/>
          </w:rPr>
          <w:t>http://stackover</w:t>
        </w:r>
        <w:r w:rsidR="005F20D7" w:rsidRPr="009931F4">
          <w:rPr>
            <w:rStyle w:val="Hyperlink"/>
          </w:rPr>
          <w:t>f</w:t>
        </w:r>
        <w:r w:rsidR="005F20D7" w:rsidRPr="009931F4">
          <w:rPr>
            <w:rStyle w:val="Hyperlink"/>
          </w:rPr>
          <w:t>low.com/questions/14145733/how-can-one-read-an-integer-bit-by-bit-in-java/14145767</w:t>
        </w:r>
      </w:hyperlink>
    </w:p>
    <w:p w14:paraId="6EE7561C" w14:textId="3F8661C1" w:rsidR="005F20D7" w:rsidDel="003D4585" w:rsidRDefault="005F20D7" w:rsidP="002617E8">
      <w:pPr>
        <w:rPr>
          <w:del w:id="597" w:author="Dale de Silva" w:date="2016-05-27T16:10:00Z"/>
        </w:rPr>
      </w:pPr>
    </w:p>
    <w:p w14:paraId="3BDF5374" w14:textId="48BC8AA9" w:rsidR="002617E8" w:rsidDel="003D4585" w:rsidRDefault="002617E8" w:rsidP="002617E8">
      <w:pPr>
        <w:rPr>
          <w:del w:id="598" w:author="Dale de Silva" w:date="2016-05-27T16:10:00Z"/>
        </w:rPr>
      </w:pPr>
    </w:p>
    <w:p w14:paraId="0191568C" w14:textId="04205D19" w:rsidR="002617E8" w:rsidDel="003D4585" w:rsidRDefault="002617E8" w:rsidP="002617E8">
      <w:pPr>
        <w:rPr>
          <w:del w:id="599" w:author="Dale de Silva" w:date="2016-05-27T16:10:00Z"/>
        </w:rPr>
      </w:pPr>
    </w:p>
    <w:p w14:paraId="3FB1DE53" w14:textId="68A04A8B" w:rsidR="002617E8" w:rsidDel="003D4585" w:rsidRDefault="002617E8" w:rsidP="002617E8">
      <w:pPr>
        <w:rPr>
          <w:del w:id="600" w:author="Dale de Silva" w:date="2016-05-27T16:10:00Z"/>
        </w:rPr>
      </w:pPr>
    </w:p>
    <w:p w14:paraId="25AAE91A" w14:textId="685894C1" w:rsidR="002617E8" w:rsidDel="003D4585" w:rsidRDefault="002617E8" w:rsidP="002617E8">
      <w:pPr>
        <w:rPr>
          <w:del w:id="601" w:author="Dale de Silva" w:date="2016-05-27T16:10:00Z"/>
        </w:rPr>
      </w:pPr>
    </w:p>
    <w:p w14:paraId="28BD4C4F" w14:textId="294F9D49" w:rsidR="002617E8" w:rsidDel="003D4585" w:rsidRDefault="002617E8" w:rsidP="002617E8">
      <w:pPr>
        <w:rPr>
          <w:del w:id="602" w:author="Dale de Silva" w:date="2016-05-27T16:10:00Z"/>
        </w:rPr>
      </w:pPr>
    </w:p>
    <w:p w14:paraId="01253F94" w14:textId="6E51C5F2" w:rsidR="002617E8" w:rsidDel="003D4585" w:rsidRDefault="002617E8" w:rsidP="002617E8">
      <w:pPr>
        <w:rPr>
          <w:del w:id="603" w:author="Dale de Silva" w:date="2016-05-27T16:10:00Z"/>
        </w:rPr>
      </w:pPr>
    </w:p>
    <w:p w14:paraId="0D04D22E" w14:textId="4356D5FE" w:rsidR="005F20D7" w:rsidDel="002070BF" w:rsidRDefault="005F20D7" w:rsidP="005F20D7">
      <w:pPr>
        <w:rPr>
          <w:del w:id="604" w:author="Dale de Silva" w:date="2016-05-27T14:35:00Z"/>
        </w:rPr>
      </w:pPr>
      <w:del w:id="605" w:author="Dale de Silva" w:date="2016-05-27T14:35:00Z">
        <w:r w:rsidDel="002070BF">
          <w:delText>Example of use within the final code:</w:delText>
        </w:r>
      </w:del>
    </w:p>
    <w:p w14:paraId="0CFFF825" w14:textId="73582B12" w:rsidR="00411F40" w:rsidRPr="005F20D7" w:rsidDel="002070BF" w:rsidRDefault="005F20D7" w:rsidP="005F20D7">
      <w:pPr>
        <w:ind w:left="1080"/>
        <w:rPr>
          <w:del w:id="606" w:author="Dale de Silva" w:date="2016-05-27T14:35:00Z"/>
          <w:rFonts w:ascii="Courier New" w:hAnsi="Courier New" w:cs="Courier New"/>
        </w:rPr>
      </w:pPr>
      <w:del w:id="607" w:author="Dale de Silva" w:date="2016-05-27T14:35:00Z">
        <w:r w:rsidRPr="005F20D7" w:rsidDel="002070BF">
          <w:rPr>
            <w:rFonts w:ascii="Courier New" w:hAnsi="Courier New" w:cs="Courier New"/>
          </w:rPr>
          <w:delText xml:space="preserve">//test </w:delText>
        </w:r>
      </w:del>
    </w:p>
    <w:p w14:paraId="52DF62B8" w14:textId="01083A5C" w:rsidR="005F20D7" w:rsidRPr="005F20D7" w:rsidDel="002070BF" w:rsidRDefault="005F20D7" w:rsidP="005F20D7">
      <w:pPr>
        <w:ind w:left="1080"/>
        <w:rPr>
          <w:del w:id="608" w:author="Dale de Silva" w:date="2016-05-27T14:35:00Z"/>
          <w:rFonts w:ascii="Courier New" w:hAnsi="Courier New" w:cs="Courier New"/>
        </w:rPr>
      </w:pPr>
      <w:del w:id="609" w:author="Dale de Silva" w:date="2016-05-27T14:35:00Z">
        <w:r w:rsidRPr="005F20D7" w:rsidDel="002070BF">
          <w:rPr>
            <w:rFonts w:ascii="Courier New" w:hAnsi="Courier New" w:cs="Courier New"/>
          </w:rPr>
          <w:delText>Int getBit(int aNum, int aPos) {</w:delText>
        </w:r>
      </w:del>
    </w:p>
    <w:p w14:paraId="5EDB02AC" w14:textId="50BF0523" w:rsidR="005F20D7" w:rsidRPr="005F20D7" w:rsidDel="002070BF" w:rsidRDefault="005F20D7" w:rsidP="005F20D7">
      <w:pPr>
        <w:ind w:left="1080" w:firstLine="336"/>
        <w:rPr>
          <w:del w:id="610" w:author="Dale de Silva" w:date="2016-05-27T14:35:00Z"/>
          <w:rFonts w:ascii="Courier New" w:hAnsi="Courier New" w:cs="Courier New"/>
        </w:rPr>
      </w:pPr>
      <w:del w:id="611" w:author="Dale de Silva" w:date="2016-05-27T14:35:00Z">
        <w:r w:rsidRPr="005F20D7" w:rsidDel="002070BF">
          <w:rPr>
            <w:rFonts w:ascii="Courier New" w:hAnsi="Courier New" w:cs="Courier New"/>
          </w:rPr>
          <w:delText>Return (aNum &gt;&gt; aPos)&amp;1;</w:delText>
        </w:r>
      </w:del>
    </w:p>
    <w:p w14:paraId="13027021" w14:textId="4BCC21DF" w:rsidR="005F20D7" w:rsidRPr="005F20D7" w:rsidDel="002070BF" w:rsidRDefault="005F20D7" w:rsidP="005F20D7">
      <w:pPr>
        <w:ind w:left="372" w:firstLine="708"/>
        <w:rPr>
          <w:del w:id="612" w:author="Dale de Silva" w:date="2016-05-27T14:35:00Z"/>
          <w:rFonts w:ascii="Courier New" w:hAnsi="Courier New" w:cs="Courier New"/>
        </w:rPr>
      </w:pPr>
      <w:del w:id="613" w:author="Dale de Silva" w:date="2016-05-27T14:35:00Z">
        <w:r w:rsidRPr="005F20D7" w:rsidDel="002070BF">
          <w:rPr>
            <w:rFonts w:ascii="Courier New" w:hAnsi="Courier New" w:cs="Courier New"/>
          </w:rPr>
          <w:delText>}</w:delText>
        </w:r>
      </w:del>
    </w:p>
    <w:p w14:paraId="5F946E30" w14:textId="30BF8DF8" w:rsidR="005F20D7" w:rsidRPr="005F20D7" w:rsidDel="002070BF" w:rsidRDefault="005F20D7" w:rsidP="005F20D7">
      <w:pPr>
        <w:ind w:left="372" w:firstLine="708"/>
        <w:rPr>
          <w:del w:id="614" w:author="Dale de Silva" w:date="2016-05-27T14:35:00Z"/>
          <w:rFonts w:ascii="Courier New" w:hAnsi="Courier New" w:cs="Courier New"/>
        </w:rPr>
      </w:pPr>
      <w:del w:id="615" w:author="Dale de Silva" w:date="2016-05-27T14:35:00Z">
        <w:r w:rsidRPr="005F20D7" w:rsidDel="002070BF">
          <w:rPr>
            <w:rFonts w:ascii="Courier New" w:hAnsi="Courier New" w:cs="Courier New"/>
          </w:rPr>
          <w:delText xml:space="preserve">//for printing test </w:delText>
        </w:r>
      </w:del>
    </w:p>
    <w:p w14:paraId="5C541D39" w14:textId="4DED6741" w:rsidR="005F20D7" w:rsidRPr="005F20D7" w:rsidDel="002070BF" w:rsidRDefault="005F20D7" w:rsidP="005F20D7">
      <w:pPr>
        <w:ind w:left="372" w:firstLine="708"/>
        <w:rPr>
          <w:del w:id="616" w:author="Dale de Silva" w:date="2016-05-27T14:35:00Z"/>
          <w:rFonts w:ascii="Courier New" w:hAnsi="Courier New" w:cs="Courier New"/>
        </w:rPr>
      </w:pPr>
      <w:del w:id="617" w:author="Dale de Silva" w:date="2016-05-27T14:35:00Z">
        <w:r w:rsidRPr="005F20D7" w:rsidDel="002070BF">
          <w:rPr>
            <w:rFonts w:ascii="Courier New" w:hAnsi="Courier New" w:cs="Courier New"/>
          </w:rPr>
          <w:delText>Integer.toBinaryString(int i);</w:delText>
        </w:r>
      </w:del>
    </w:p>
    <w:p w14:paraId="21F2023A" w14:textId="5223B93E" w:rsidR="00411F40" w:rsidDel="003D4585" w:rsidRDefault="00411F40">
      <w:pPr>
        <w:rPr>
          <w:del w:id="618" w:author="Dale de Silva" w:date="2016-05-27T16:10:00Z"/>
        </w:rPr>
      </w:pPr>
    </w:p>
    <w:p w14:paraId="5C4C41D6" w14:textId="65FB39D2" w:rsidR="009B33AF" w:rsidRDefault="009B33AF" w:rsidP="009B33AF">
      <w:pPr>
        <w:pStyle w:val="ListParagraph"/>
        <w:numPr>
          <w:ilvl w:val="0"/>
          <w:numId w:val="13"/>
        </w:numPr>
      </w:pPr>
      <w:del w:id="619" w:author="Dale de Silva" w:date="2016-05-27T14:37:00Z">
        <w:r w:rsidDel="008753D8">
          <w:delText>Truth Table using recursion</w:delText>
        </w:r>
      </w:del>
      <w:ins w:id="620" w:author="Dale de Silva" w:date="2016-05-27T14:37:00Z">
        <w:r w:rsidR="008753D8">
          <w:t>Recursion</w:t>
        </w:r>
      </w:ins>
      <w:r>
        <w:t xml:space="preserve"> for </w:t>
      </w:r>
      <w:ins w:id="621" w:author="Dale de Silva" w:date="2016-05-27T14:37:00Z">
        <w:r w:rsidR="008753D8">
          <w:t xml:space="preserve">originally </w:t>
        </w:r>
      </w:ins>
      <w:r>
        <w:t xml:space="preserve">populating the </w:t>
      </w:r>
      <w:del w:id="622" w:author="Dale de Silva" w:date="2016-05-27T14:37:00Z">
        <w:r w:rsidDel="008753D8">
          <w:delText xml:space="preserve">table </w:delText>
        </w:r>
      </w:del>
      <w:ins w:id="623" w:author="Dale de Silva" w:date="2016-05-27T14:37:00Z">
        <w:r w:rsidR="008753D8">
          <w:t>the TruthTable</w:t>
        </w:r>
        <w:r w:rsidR="008753D8">
          <w:t xml:space="preserve"> </w:t>
        </w:r>
      </w:ins>
    </w:p>
    <w:p w14:paraId="7486959E" w14:textId="77777777" w:rsidR="009B33AF" w:rsidRDefault="00BC6C09" w:rsidP="009B33AF">
      <w:pPr>
        <w:pStyle w:val="ListParagraph"/>
        <w:numPr>
          <w:ilvl w:val="1"/>
          <w:numId w:val="13"/>
        </w:numPr>
      </w:pPr>
      <w:hyperlink r:id="rId19" w:history="1">
        <w:r w:rsidR="009B33AF" w:rsidRPr="009931F4">
          <w:rPr>
            <w:rStyle w:val="Hyperlink"/>
          </w:rPr>
          <w:t>https://sites.google.com/site/spaceofjameschen/home/recursion/truth-table-implementation-microsoft---recursion</w:t>
        </w:r>
      </w:hyperlink>
    </w:p>
    <w:p w14:paraId="6A26B74C" w14:textId="77777777" w:rsidR="009B33AF" w:rsidRDefault="009B33AF" w:rsidP="009B33AF">
      <w:pPr>
        <w:pStyle w:val="ListParagraph"/>
        <w:ind w:left="1440"/>
      </w:pPr>
    </w:p>
    <w:p w14:paraId="6A52C3D6" w14:textId="0F9A34AE" w:rsidR="009B33AF" w:rsidRDefault="009B33AF" w:rsidP="009B33AF">
      <w:pPr>
        <w:pStyle w:val="ListParagraph"/>
        <w:numPr>
          <w:ilvl w:val="0"/>
          <w:numId w:val="13"/>
        </w:numPr>
      </w:pPr>
      <w:r>
        <w:t>Using modulo operator for mathematical functions (</w:t>
      </w:r>
      <w:ins w:id="624" w:author="Dale de Silva" w:date="2016-05-27T14:36:00Z">
        <w:r w:rsidR="002070BF">
          <w:t xml:space="preserve">originally </w:t>
        </w:r>
      </w:ins>
      <w:r>
        <w:t>used within the truth table to calculate the amount of rows.</w:t>
      </w:r>
    </w:p>
    <w:p w14:paraId="042FD1CC" w14:textId="77777777" w:rsidR="009B33AF" w:rsidRDefault="00BC6C09" w:rsidP="009B33AF">
      <w:pPr>
        <w:pStyle w:val="ListParagraph"/>
        <w:numPr>
          <w:ilvl w:val="1"/>
          <w:numId w:val="13"/>
        </w:numPr>
      </w:pPr>
      <w:hyperlink r:id="rId20" w:history="1">
        <w:r w:rsidR="009B33AF" w:rsidRPr="009931F4">
          <w:rPr>
            <w:rStyle w:val="Hyperlink"/>
          </w:rPr>
          <w:t>http://www.dreamincode.net/forums/topic/273783-the-use-of-the-modulo-operator/</w:t>
        </w:r>
      </w:hyperlink>
    </w:p>
    <w:p w14:paraId="3990258C" w14:textId="77777777" w:rsidR="009B33AF" w:rsidRDefault="009B33AF" w:rsidP="009B33AF">
      <w:pPr>
        <w:pStyle w:val="ListParagraph"/>
        <w:ind w:left="1440"/>
      </w:pPr>
    </w:p>
    <w:p w14:paraId="69FD4CAA" w14:textId="77777777" w:rsidR="00132C27" w:rsidRDefault="00132C27">
      <w:r>
        <w:t>All resources used have been listed and described to the extent they have been used. Many were used as quick reference in order to understand the concept in order to create that</w:t>
      </w:r>
      <w:r w:rsidR="00496B25">
        <w:t xml:space="preserve"> section of code. </w:t>
      </w:r>
    </w:p>
    <w:p w14:paraId="357309AC" w14:textId="77777777" w:rsidR="00496B25" w:rsidRDefault="00496B25"/>
    <w:p w14:paraId="5D5041B2" w14:textId="77777777" w:rsidR="003D4585" w:rsidRDefault="003D4585">
      <w:pPr>
        <w:rPr>
          <w:ins w:id="625" w:author="Dale de Silva" w:date="2016-05-27T16:10:00Z"/>
          <w:b/>
          <w:sz w:val="28"/>
          <w:u w:val="single"/>
        </w:rPr>
      </w:pPr>
      <w:ins w:id="626" w:author="Dale de Silva" w:date="2016-05-27T16:10:00Z">
        <w:r>
          <w:rPr>
            <w:b/>
            <w:sz w:val="28"/>
            <w:u w:val="single"/>
          </w:rPr>
          <w:br w:type="page"/>
        </w:r>
      </w:ins>
    </w:p>
    <w:p w14:paraId="1946E540" w14:textId="0375E7F5" w:rsidR="00706B3A" w:rsidRPr="003D4585" w:rsidRDefault="00706B3A">
      <w:pPr>
        <w:rPr>
          <w:b/>
          <w:sz w:val="28"/>
          <w:u w:val="single"/>
          <w:rPrChange w:id="627" w:author="Dale de Silva" w:date="2016-05-27T16:10:00Z">
            <w:rPr>
              <w:b/>
              <w:u w:val="single"/>
            </w:rPr>
          </w:rPrChange>
        </w:rPr>
      </w:pPr>
      <w:r w:rsidRPr="003D4585">
        <w:rPr>
          <w:b/>
          <w:sz w:val="28"/>
          <w:u w:val="single"/>
          <w:rPrChange w:id="628" w:author="Dale de Silva" w:date="2016-05-27T16:10:00Z">
            <w:rPr>
              <w:b/>
              <w:u w:val="single"/>
            </w:rPr>
          </w:rPrChange>
        </w:rPr>
        <w:t>Team</w:t>
      </w:r>
      <w:del w:id="629" w:author="Dale de Silva" w:date="2016-05-27T16:10:00Z">
        <w:r w:rsidRPr="003D4585" w:rsidDel="003D4585">
          <w:rPr>
            <w:b/>
            <w:sz w:val="28"/>
            <w:u w:val="single"/>
            <w:rPrChange w:id="630" w:author="Dale de Silva" w:date="2016-05-27T16:10:00Z">
              <w:rPr>
                <w:b/>
                <w:u w:val="single"/>
              </w:rPr>
            </w:rPrChange>
          </w:rPr>
          <w:delText xml:space="preserve"> </w:delText>
        </w:r>
      </w:del>
      <w:r w:rsidRPr="003D4585">
        <w:rPr>
          <w:b/>
          <w:sz w:val="28"/>
          <w:u w:val="single"/>
          <w:rPrChange w:id="631" w:author="Dale de Silva" w:date="2016-05-27T16:10:00Z">
            <w:rPr>
              <w:b/>
              <w:u w:val="single"/>
            </w:rPr>
          </w:rPrChange>
        </w:rPr>
        <w:t xml:space="preserve">work Summary </w:t>
      </w:r>
    </w:p>
    <w:p w14:paraId="4FD592F4" w14:textId="27080531" w:rsidR="00496B25" w:rsidRDefault="00496B25">
      <w:r>
        <w:t xml:space="preserve">In </w:t>
      </w:r>
      <w:del w:id="632" w:author="Dale de Silva" w:date="2016-05-27T14:37:00Z">
        <w:r w:rsidDel="008753D8">
          <w:delText xml:space="preserve">order to achieve in this </w:delText>
        </w:r>
      </w:del>
      <w:ins w:id="633" w:author="Dale de Silva" w:date="2016-05-27T14:37:00Z">
        <w:r w:rsidR="008753D8">
          <w:t xml:space="preserve">this </w:t>
        </w:r>
      </w:ins>
      <w:r>
        <w:t xml:space="preserve">project, it was extremely important to have good team work. In order to ensure that both members were able to effectively communicate with each other and have someone to </w:t>
      </w:r>
      <w:r>
        <w:lastRenderedPageBreak/>
        <w:t>contribute their work to, a GitHub repository and slack channel  was created by Jaclyn for this ass</w:t>
      </w:r>
      <w:r w:rsidR="006832A0">
        <w:t xml:space="preserve">ignment as demonstrated </w:t>
      </w:r>
      <w:r>
        <w:t xml:space="preserve"> below by the provided screenshots. </w:t>
      </w:r>
    </w:p>
    <w:p w14:paraId="4F737827" w14:textId="77777777" w:rsidR="002617E8" w:rsidRDefault="002617E8">
      <w:r>
        <w:rPr>
          <w:noProof/>
          <w:lang w:val="en-AU" w:eastAsia="en-AU"/>
        </w:rPr>
        <w:drawing>
          <wp:anchor distT="0" distB="0" distL="114300" distR="114300" simplePos="0" relativeHeight="251659264" behindDoc="1" locked="0" layoutInCell="1" allowOverlap="1" wp14:anchorId="364FB086" wp14:editId="2A33DC46">
            <wp:simplePos x="0" y="0"/>
            <wp:positionH relativeFrom="margin">
              <wp:posOffset>192881</wp:posOffset>
            </wp:positionH>
            <wp:positionV relativeFrom="paragraph">
              <wp:posOffset>42863</wp:posOffset>
            </wp:positionV>
            <wp:extent cx="4786313" cy="227145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94247" cy="2275218"/>
                    </a:xfrm>
                    <a:prstGeom prst="rect">
                      <a:avLst/>
                    </a:prstGeom>
                  </pic:spPr>
                </pic:pic>
              </a:graphicData>
            </a:graphic>
            <wp14:sizeRelH relativeFrom="margin">
              <wp14:pctWidth>0</wp14:pctWidth>
            </wp14:sizeRelH>
            <wp14:sizeRelV relativeFrom="margin">
              <wp14:pctHeight>0</wp14:pctHeight>
            </wp14:sizeRelV>
          </wp:anchor>
        </w:drawing>
      </w:r>
    </w:p>
    <w:p w14:paraId="1BD53E05" w14:textId="77777777" w:rsidR="006832A0" w:rsidRDefault="006832A0"/>
    <w:p w14:paraId="5EB91517" w14:textId="77777777" w:rsidR="006832A0" w:rsidRDefault="006832A0"/>
    <w:p w14:paraId="7D6AF3EF" w14:textId="77777777" w:rsidR="006832A0" w:rsidRDefault="006832A0"/>
    <w:p w14:paraId="0B1D1D33" w14:textId="77777777" w:rsidR="006832A0" w:rsidRDefault="006832A0"/>
    <w:p w14:paraId="76F5ED4A" w14:textId="77777777" w:rsidR="006832A0" w:rsidRDefault="006832A0"/>
    <w:p w14:paraId="539D1FD3" w14:textId="77777777" w:rsidR="006832A0" w:rsidRDefault="006832A0"/>
    <w:p w14:paraId="4DDAC9E1" w14:textId="77777777" w:rsidR="002617E8" w:rsidRDefault="002617E8" w:rsidP="006832A0">
      <w:pPr>
        <w:jc w:val="center"/>
      </w:pPr>
    </w:p>
    <w:p w14:paraId="5D7F899D" w14:textId="77777777" w:rsidR="006832A0" w:rsidRPr="006832A0" w:rsidRDefault="006832A0" w:rsidP="002617E8">
      <w:pPr>
        <w:ind w:left="2124" w:firstLine="708"/>
        <w:rPr>
          <w:sz w:val="18"/>
          <w:szCs w:val="18"/>
        </w:rPr>
      </w:pPr>
      <w:r>
        <w:rPr>
          <w:sz w:val="18"/>
          <w:szCs w:val="18"/>
        </w:rPr>
        <w:t xml:space="preserve">[Fig. 1] - </w:t>
      </w:r>
      <w:r w:rsidRPr="006832A0">
        <w:rPr>
          <w:sz w:val="18"/>
          <w:szCs w:val="18"/>
        </w:rPr>
        <w:t xml:space="preserve">Slack </w:t>
      </w:r>
      <w:r>
        <w:rPr>
          <w:sz w:val="18"/>
          <w:szCs w:val="18"/>
        </w:rPr>
        <w:t xml:space="preserve">Messaging channel </w:t>
      </w:r>
    </w:p>
    <w:p w14:paraId="00CF33D1" w14:textId="77777777" w:rsidR="006832A0" w:rsidRDefault="006832A0"/>
    <w:p w14:paraId="28037BFE" w14:textId="77777777" w:rsidR="006832A0" w:rsidRDefault="006832A0"/>
    <w:p w14:paraId="28B8996A" w14:textId="77777777" w:rsidR="006832A0" w:rsidRDefault="006832A0"/>
    <w:p w14:paraId="4CE24A31" w14:textId="77777777" w:rsidR="00496B25" w:rsidRDefault="002617E8">
      <w:r>
        <w:rPr>
          <w:noProof/>
          <w:lang w:val="en-AU" w:eastAsia="en-AU"/>
        </w:rPr>
        <w:drawing>
          <wp:anchor distT="0" distB="0" distL="114300" distR="114300" simplePos="0" relativeHeight="251658240" behindDoc="1" locked="0" layoutInCell="1" allowOverlap="1" wp14:anchorId="229629DF" wp14:editId="75D10B94">
            <wp:simplePos x="0" y="0"/>
            <wp:positionH relativeFrom="margin">
              <wp:align>left</wp:align>
            </wp:positionH>
            <wp:positionV relativeFrom="paragraph">
              <wp:posOffset>-828675</wp:posOffset>
            </wp:positionV>
            <wp:extent cx="5264944" cy="28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64944" cy="2843000"/>
                    </a:xfrm>
                    <a:prstGeom prst="rect">
                      <a:avLst/>
                    </a:prstGeom>
                  </pic:spPr>
                </pic:pic>
              </a:graphicData>
            </a:graphic>
            <wp14:sizeRelH relativeFrom="page">
              <wp14:pctWidth>0</wp14:pctWidth>
            </wp14:sizeRelH>
            <wp14:sizeRelV relativeFrom="page">
              <wp14:pctHeight>0</wp14:pctHeight>
            </wp14:sizeRelV>
          </wp:anchor>
        </w:drawing>
      </w:r>
      <w:r w:rsidR="00496B25">
        <w:t xml:space="preserve"> </w:t>
      </w:r>
    </w:p>
    <w:p w14:paraId="2045115B" w14:textId="77777777" w:rsidR="00496B25" w:rsidRDefault="00496B25"/>
    <w:p w14:paraId="14B7A03C" w14:textId="77777777" w:rsidR="00496B25" w:rsidRPr="00496B25" w:rsidRDefault="00496B25"/>
    <w:p w14:paraId="638ADEE8" w14:textId="77777777" w:rsidR="00706B3A" w:rsidRDefault="00706B3A"/>
    <w:p w14:paraId="61966490" w14:textId="77777777" w:rsidR="00496B25" w:rsidRDefault="00496B25"/>
    <w:p w14:paraId="619CD2EF" w14:textId="77777777" w:rsidR="006832A0" w:rsidRDefault="006832A0"/>
    <w:p w14:paraId="585506DF" w14:textId="77777777" w:rsidR="006832A0" w:rsidRDefault="006832A0"/>
    <w:p w14:paraId="50F57001" w14:textId="77777777" w:rsidR="006832A0" w:rsidRDefault="006832A0">
      <w:pPr>
        <w:rPr>
          <w:sz w:val="18"/>
          <w:szCs w:val="18"/>
        </w:rPr>
      </w:pPr>
      <w:r>
        <w:tab/>
      </w:r>
      <w:r>
        <w:tab/>
      </w:r>
      <w:r>
        <w:tab/>
      </w:r>
      <w:r w:rsidRPr="006832A0">
        <w:rPr>
          <w:sz w:val="18"/>
          <w:szCs w:val="18"/>
        </w:rPr>
        <w:t>[Fig. 2] –</w:t>
      </w:r>
      <w:r w:rsidR="00574BEC">
        <w:rPr>
          <w:sz w:val="18"/>
          <w:szCs w:val="18"/>
        </w:rPr>
        <w:t xml:space="preserve"> Git</w:t>
      </w:r>
      <w:r w:rsidR="00574BEC" w:rsidRPr="006832A0">
        <w:rPr>
          <w:sz w:val="18"/>
          <w:szCs w:val="18"/>
        </w:rPr>
        <w:t>Hub</w:t>
      </w:r>
      <w:r w:rsidRPr="006832A0">
        <w:rPr>
          <w:sz w:val="18"/>
          <w:szCs w:val="18"/>
        </w:rPr>
        <w:t xml:space="preserve"> repository and commitment history </w:t>
      </w:r>
    </w:p>
    <w:p w14:paraId="72D6ABC7" w14:textId="5C7F2A92" w:rsidR="006832A0" w:rsidRDefault="00C231B4">
      <w:r>
        <w:t>As demonstrated</w:t>
      </w:r>
      <w:r w:rsidR="00F846F9">
        <w:t xml:space="preserve"> by figure 2, both team members </w:t>
      </w:r>
      <w:r>
        <w:t>contributed to the assignment</w:t>
      </w:r>
      <w:r w:rsidR="00F846F9">
        <w:t>, and tried their best to help one another out</w:t>
      </w:r>
      <w:r>
        <w:t xml:space="preserve">. </w:t>
      </w:r>
      <w:r w:rsidR="00F846F9">
        <w:t>The tasks were divided into Task 1: backwards chaining and forwards chaining, and Task 2: Truth Table checking</w:t>
      </w:r>
      <w:r w:rsidR="003E1A42">
        <w:t xml:space="preserve"> and report</w:t>
      </w:r>
      <w:r w:rsidR="00F846F9">
        <w:t xml:space="preserve">. Task 1 was implemented by Dale de Silva, while Jaclyn Seychell completed task 2. Between the two people, the split of tasks was tried to keep as even as possible. Throughout the project, </w:t>
      </w:r>
      <w:r w:rsidR="003E1A42">
        <w:t>issues arise  where team members did not understanding certain concepts or plans that were to be implemented, and to ensure that everything stays on track, group members sought guidance from one another. As shown above, Dale was a high contributor to the final product as he</w:t>
      </w:r>
      <w:ins w:id="634" w:author="Dale de Silva" w:date="2016-05-27T16:11:00Z">
        <w:r w:rsidR="003D4585">
          <w:t xml:space="preserve"> also implemented the structure of the </w:t>
        </w:r>
        <w:r w:rsidR="00176C59">
          <w:t>program and thus</w:t>
        </w:r>
      </w:ins>
      <w:del w:id="635" w:author="Dale de Silva" w:date="2016-05-27T16:11:00Z">
        <w:r w:rsidR="003E1A42" w:rsidDel="00176C59">
          <w:delText xml:space="preserve"> had</w:delText>
        </w:r>
      </w:del>
      <w:r w:rsidR="003E1A42">
        <w:t xml:space="preserve"> grasped the concept</w:t>
      </w:r>
      <w:ins w:id="636" w:author="Dale de Silva" w:date="2016-05-27T16:11:00Z">
        <w:r w:rsidR="00C262AE">
          <w:t>s</w:t>
        </w:r>
      </w:ins>
      <w:del w:id="637" w:author="Dale de Silva" w:date="2016-05-27T16:11:00Z">
        <w:r w:rsidR="003E1A42" w:rsidDel="00C262AE">
          <w:delText xml:space="preserve"> and knowledge </w:delText>
        </w:r>
      </w:del>
      <w:ins w:id="638" w:author="Dale de Silva" w:date="2016-05-27T16:12:00Z">
        <w:r w:rsidR="00C262AE">
          <w:t xml:space="preserve"> </w:t>
        </w:r>
      </w:ins>
      <w:del w:id="639" w:author="Dale de Silva" w:date="2016-05-27T16:12:00Z">
        <w:r w:rsidR="003E1A42" w:rsidDel="00C262AE">
          <w:delText xml:space="preserve">to </w:delText>
        </w:r>
        <w:r w:rsidR="003E1A42" w:rsidDel="005E675B">
          <w:delText xml:space="preserve">complete this project quite </w:delText>
        </w:r>
      </w:del>
      <w:r w:rsidR="003E1A42">
        <w:t xml:space="preserve">well. Jaclyn did however struggle creating the truth table but sought guidance from her tutor and team member for ideas and assistant. This was her first time creating a project </w:t>
      </w:r>
      <w:del w:id="640" w:author="Dale de Silva" w:date="2016-05-27T14:39:00Z">
        <w:r w:rsidR="003E1A42" w:rsidDel="008753D8">
          <w:delText xml:space="preserve">and </w:delText>
        </w:r>
      </w:del>
      <w:ins w:id="641" w:author="Dale de Silva" w:date="2016-05-27T14:39:00Z">
        <w:r w:rsidR="008753D8">
          <w:t>in</w:t>
        </w:r>
        <w:r w:rsidR="008753D8">
          <w:t xml:space="preserve"> </w:t>
        </w:r>
      </w:ins>
      <w:r w:rsidR="003E1A42">
        <w:t xml:space="preserve">Java, and found it quite a challenge, but never less with the good team work allowed for a final implementation to be created. </w:t>
      </w:r>
    </w:p>
    <w:p w14:paraId="3088F432" w14:textId="56CD44E9" w:rsidR="00F23B10" w:rsidRDefault="003E1A42">
      <w:r>
        <w:lastRenderedPageBreak/>
        <w:t xml:space="preserve">To stay on top of the project, physical team meetings were held once or twice a week </w:t>
      </w:r>
      <w:del w:id="642" w:author="Dale de Silva" w:date="2016-05-27T14:39:00Z">
        <w:r w:rsidDel="008753D8">
          <w:delText>at Swinburne University</w:delText>
        </w:r>
      </w:del>
      <w:r>
        <w:t xml:space="preserve"> to work together on any issues that had arisen, and give a quick explanation to the new section that had been implemented since the last meeting. This allowed for both team member</w:t>
      </w:r>
      <w:ins w:id="643" w:author="Dale de Silva" w:date="2016-05-27T16:14:00Z">
        <w:r w:rsidR="00BC6C09">
          <w:t>s</w:t>
        </w:r>
      </w:ins>
      <w:bookmarkStart w:id="644" w:name="_GoBack"/>
      <w:bookmarkEnd w:id="644"/>
      <w:r>
        <w:t xml:space="preserve"> to understand </w:t>
      </w:r>
      <w:r w:rsidR="005D3234">
        <w:t xml:space="preserve">what the </w:t>
      </w:r>
      <w:ins w:id="645" w:author="Dale de Silva" w:date="2016-05-27T14:40:00Z">
        <w:r w:rsidR="008753D8">
          <w:t xml:space="preserve">new </w:t>
        </w:r>
      </w:ins>
      <w:r w:rsidR="005D3234">
        <w:t xml:space="preserve">code was </w:t>
      </w:r>
      <w:del w:id="646" w:author="Dale de Silva" w:date="2016-05-27T14:40:00Z">
        <w:r w:rsidR="005D3234" w:rsidDel="008753D8">
          <w:delText xml:space="preserve">exactly </w:delText>
        </w:r>
      </w:del>
      <w:r w:rsidR="005D3234">
        <w:t xml:space="preserve">doing and </w:t>
      </w:r>
      <w:del w:id="647" w:author="Dale de Silva" w:date="2016-05-27T14:40:00Z">
        <w:r w:rsidR="005D3234" w:rsidDel="008753D8">
          <w:delText xml:space="preserve">gives </w:delText>
        </w:r>
      </w:del>
      <w:ins w:id="648" w:author="Dale de Silva" w:date="2016-05-27T14:40:00Z">
        <w:r w:rsidR="008753D8">
          <w:t>gave</w:t>
        </w:r>
        <w:r w:rsidR="008753D8">
          <w:t xml:space="preserve"> </w:t>
        </w:r>
      </w:ins>
      <w:r w:rsidR="005D3234">
        <w:t xml:space="preserve">time for team members to ask about any issues they </w:t>
      </w:r>
      <w:del w:id="649" w:author="Dale de Silva" w:date="2016-05-27T14:40:00Z">
        <w:r w:rsidR="005D3234" w:rsidDel="008753D8">
          <w:delText xml:space="preserve">are </w:delText>
        </w:r>
      </w:del>
      <w:ins w:id="650" w:author="Dale de Silva" w:date="2016-05-27T14:40:00Z">
        <w:r w:rsidR="008753D8">
          <w:t>were</w:t>
        </w:r>
        <w:r w:rsidR="008753D8">
          <w:t xml:space="preserve"> </w:t>
        </w:r>
      </w:ins>
      <w:r w:rsidR="005D3234">
        <w:t>having. Instant messaging services such as Slack, allowed for team members to com</w:t>
      </w:r>
      <w:r w:rsidR="00F23B10">
        <w:t xml:space="preserve">municate at any time of the day, and was best used for asking questions about the functionality of </w:t>
      </w:r>
      <w:del w:id="651" w:author="Dale de Silva" w:date="2016-05-27T14:40:00Z">
        <w:r w:rsidR="00F23B10" w:rsidDel="008753D8">
          <w:delText>a concept</w:delText>
        </w:r>
      </w:del>
      <w:ins w:id="652" w:author="Dale de Silva" w:date="2016-05-27T14:40:00Z">
        <w:r w:rsidR="008753D8">
          <w:t>specific code</w:t>
        </w:r>
      </w:ins>
      <w:r w:rsidR="00F23B10">
        <w:t xml:space="preserve">. </w:t>
      </w:r>
    </w:p>
    <w:p w14:paraId="110CE23B" w14:textId="714652FA" w:rsidR="002617E8" w:rsidRPr="006832A0" w:rsidRDefault="002617E8">
      <w:r>
        <w:t xml:space="preserve">Overall the team worked well together and </w:t>
      </w:r>
      <w:ins w:id="653" w:author="Dale de Silva" w:date="2016-05-27T14:40:00Z">
        <w:r w:rsidR="008753D8">
          <w:t>good communication was vital</w:t>
        </w:r>
      </w:ins>
      <w:ins w:id="654" w:author="Dale de Silva" w:date="2016-05-27T14:41:00Z">
        <w:r w:rsidR="008753D8">
          <w:t xml:space="preserve"> </w:t>
        </w:r>
      </w:ins>
      <w:del w:id="655" w:author="Dale de Silva" w:date="2016-05-27T14:41:00Z">
        <w:r w:rsidDel="008753D8">
          <w:delText xml:space="preserve">was able </w:delText>
        </w:r>
      </w:del>
      <w:r>
        <w:t xml:space="preserve">to </w:t>
      </w:r>
      <w:del w:id="656" w:author="Dale de Silva" w:date="2016-05-27T14:41:00Z">
        <w:r w:rsidDel="008753D8">
          <w:delText xml:space="preserve">produce </w:delText>
        </w:r>
      </w:del>
      <w:ins w:id="657" w:author="Dale de Silva" w:date="2016-05-27T14:41:00Z">
        <w:r w:rsidR="008753D8">
          <w:t>produc</w:t>
        </w:r>
        <w:r w:rsidR="008753D8">
          <w:t>ing</w:t>
        </w:r>
        <w:r w:rsidR="008753D8">
          <w:t xml:space="preserve"> </w:t>
        </w:r>
      </w:ins>
      <w:r>
        <w:t>a finished inference engine program</w:t>
      </w:r>
      <w:del w:id="658" w:author="Dale de Silva" w:date="2016-05-27T14:41:00Z">
        <w:r w:rsidDel="008753D8">
          <w:delText>, due to good team work and communication</w:delText>
        </w:r>
      </w:del>
      <w:r>
        <w:t xml:space="preserve">. Both team members feel as though they have learnt a lot from this assignment and now have a good grasp of how forward and backwards chaining works and how truth tables can be implemented. </w:t>
      </w:r>
    </w:p>
    <w:sectPr w:rsidR="002617E8" w:rsidRPr="006832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6" w:author="Dale de Silva" w:date="2016-05-27T14:14:00Z" w:initials="DdS">
    <w:p w14:paraId="46DEE8B8" w14:textId="77777777" w:rsidR="00DF7AE2" w:rsidRDefault="00DF7AE2" w:rsidP="00DF7AE2">
      <w:pPr>
        <w:pStyle w:val="CommentText"/>
      </w:pPr>
      <w:r>
        <w:rPr>
          <w:rStyle w:val="CommentReference"/>
        </w:rPr>
        <w:annotationRef/>
      </w:r>
      <w:r>
        <w:t>Easier across but also allows us to have sentence set itself up</w:t>
      </w:r>
    </w:p>
  </w:comment>
  <w:comment w:id="154" w:author="Dale de Silva" w:date="2016-05-27T14:24:00Z" w:initials="DdS">
    <w:p w14:paraId="453365E1" w14:textId="77777777" w:rsidR="00DF7AE2" w:rsidRDefault="00DF7AE2" w:rsidP="00DF7AE2">
      <w:pPr>
        <w:pStyle w:val="CommentText"/>
      </w:pPr>
      <w:r>
        <w:rPr>
          <w:rStyle w:val="CommentReference"/>
        </w:rPr>
        <w:annotationRef/>
      </w:r>
      <w:r>
        <w:t>disagree, list actual advantage</w:t>
      </w:r>
    </w:p>
  </w:comment>
  <w:comment w:id="220" w:author="Dale de Silva" w:date="2016-05-27T14:13:00Z" w:initials="DdS">
    <w:p w14:paraId="377B3F5C" w14:textId="77777777" w:rsidR="008B224E" w:rsidRDefault="008B224E">
      <w:pPr>
        <w:pStyle w:val="CommentText"/>
      </w:pPr>
      <w:r>
        <w:rPr>
          <w:rStyle w:val="CommentReference"/>
        </w:rPr>
        <w:annotationRef/>
      </w:r>
      <w:r>
        <w:t>Not quite accurate as equivalence doen’t apply to chaining</w:t>
      </w:r>
    </w:p>
  </w:comment>
  <w:comment w:id="225" w:author="Dale de Silva" w:date="2016-05-27T14:22:00Z" w:initials="DdS">
    <w:p w14:paraId="0E3A8AC3" w14:textId="77777777" w:rsidR="00C37E7A" w:rsidRDefault="00C37E7A">
      <w:pPr>
        <w:pStyle w:val="CommentText"/>
      </w:pPr>
      <w:r>
        <w:rPr>
          <w:rStyle w:val="CommentReference"/>
        </w:rPr>
        <w:annotationRef/>
      </w:r>
      <w:r>
        <w:t>Include name of method</w:t>
      </w:r>
    </w:p>
  </w:comment>
  <w:comment w:id="226" w:author="Dale de Silva" w:date="2016-05-27T14:14:00Z" w:initials="DdS">
    <w:p w14:paraId="76EA0240" w14:textId="77777777" w:rsidR="008B224E" w:rsidRDefault="008B224E">
      <w:pPr>
        <w:pStyle w:val="CommentText"/>
      </w:pPr>
      <w:r>
        <w:rPr>
          <w:rStyle w:val="CommentReference"/>
        </w:rPr>
        <w:annotationRef/>
      </w:r>
      <w:r>
        <w:t>Easier across but also allows us to have sentence set itself up</w:t>
      </w:r>
    </w:p>
  </w:comment>
  <w:comment w:id="227" w:author="Dale de Silva" w:date="2016-05-27T14:23:00Z" w:initials="DdS">
    <w:p w14:paraId="0A653FEC" w14:textId="77777777" w:rsidR="00C37E7A" w:rsidRDefault="00C37E7A">
      <w:pPr>
        <w:pStyle w:val="CommentText"/>
      </w:pPr>
      <w:r>
        <w:rPr>
          <w:rStyle w:val="CommentReference"/>
        </w:rPr>
        <w:annotationRef/>
      </w:r>
      <w:r>
        <w:t>unecessary</w:t>
      </w:r>
    </w:p>
  </w:comment>
  <w:comment w:id="228" w:author="Dale de Silva" w:date="2016-05-27T14:24:00Z" w:initials="DdS">
    <w:p w14:paraId="6951FF26" w14:textId="77777777" w:rsidR="00C37E7A" w:rsidRDefault="00C37E7A">
      <w:pPr>
        <w:pStyle w:val="CommentText"/>
      </w:pPr>
      <w:r>
        <w:rPr>
          <w:rStyle w:val="CommentReference"/>
        </w:rPr>
        <w:annotationRef/>
      </w:r>
      <w:r>
        <w:t>disagree, list actual advantage</w:t>
      </w:r>
    </w:p>
  </w:comment>
  <w:comment w:id="231" w:author="Dale de Silva" w:date="2016-05-27T14:25:00Z" w:initials="DdS">
    <w:p w14:paraId="09B63A69" w14:textId="77777777" w:rsidR="00C37E7A" w:rsidRDefault="00C37E7A">
      <w:pPr>
        <w:pStyle w:val="CommentText"/>
      </w:pPr>
      <w:r>
        <w:rPr>
          <w:rStyle w:val="CommentReference"/>
        </w:rPr>
        <w:annotationRef/>
      </w:r>
      <w:r>
        <w:t>title backtracking and fix up this description</w:t>
      </w:r>
    </w:p>
  </w:comment>
  <w:comment w:id="270" w:author="Dale de Silva" w:date="2016-05-27T14:13:00Z" w:initials="DdS">
    <w:p w14:paraId="574F79F6" w14:textId="77777777" w:rsidR="00DF7AE2" w:rsidRDefault="00DF7AE2" w:rsidP="00DF7AE2">
      <w:pPr>
        <w:pStyle w:val="CommentText"/>
      </w:pPr>
      <w:r>
        <w:rPr>
          <w:rStyle w:val="CommentReference"/>
        </w:rPr>
        <w:annotationRef/>
      </w:r>
      <w:r>
        <w:t>Not quite accurate as equivalence doen’t apply to chaining</w:t>
      </w:r>
    </w:p>
  </w:comment>
  <w:comment w:id="332" w:author="Dale de Silva" w:date="2016-05-27T14:26:00Z" w:initials="DdS">
    <w:p w14:paraId="2EEB8D4F" w14:textId="77777777" w:rsidR="00C37E7A" w:rsidRDefault="00C37E7A">
      <w:pPr>
        <w:pStyle w:val="CommentText"/>
      </w:pPr>
      <w:r>
        <w:rPr>
          <w:rStyle w:val="CommentReference"/>
        </w:rPr>
        <w:annotationRef/>
      </w:r>
      <w:r>
        <w:t>insert note about test driven development</w:t>
      </w:r>
    </w:p>
  </w:comment>
  <w:comment w:id="337" w:author="Dale de Silva" w:date="2016-05-27T14:28:00Z" w:initials="DdS">
    <w:p w14:paraId="1D98EE43" w14:textId="77777777" w:rsidR="00C37E7A" w:rsidRDefault="00C37E7A">
      <w:pPr>
        <w:pStyle w:val="CommentText"/>
      </w:pPr>
      <w:r>
        <w:rPr>
          <w:rStyle w:val="CommentReference"/>
        </w:rPr>
        <w:annotationRef/>
      </w:r>
      <w:r>
        <w:t>put dot points below of tests and keep descriptions where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EE8B8" w15:done="0"/>
  <w15:commentEx w15:paraId="453365E1" w15:done="0"/>
  <w15:commentEx w15:paraId="377B3F5C" w15:done="0"/>
  <w15:commentEx w15:paraId="0E3A8AC3" w15:done="0"/>
  <w15:commentEx w15:paraId="76EA0240" w15:done="0"/>
  <w15:commentEx w15:paraId="0A653FEC" w15:done="0"/>
  <w15:commentEx w15:paraId="6951FF26" w15:done="0"/>
  <w15:commentEx w15:paraId="09B63A69" w15:done="0"/>
  <w15:commentEx w15:paraId="574F79F6" w15:done="0"/>
  <w15:commentEx w15:paraId="2EEB8D4F" w15:done="0"/>
  <w15:commentEx w15:paraId="1D98EE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F4073" w14:textId="77777777" w:rsidR="00D97D96" w:rsidRDefault="00D97D96" w:rsidP="00496B25">
      <w:pPr>
        <w:spacing w:after="0" w:line="240" w:lineRule="auto"/>
      </w:pPr>
      <w:r>
        <w:separator/>
      </w:r>
    </w:p>
  </w:endnote>
  <w:endnote w:type="continuationSeparator" w:id="0">
    <w:p w14:paraId="7618A179" w14:textId="77777777" w:rsidR="00D97D96" w:rsidRDefault="00D97D96" w:rsidP="0049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8DB57" w14:textId="77777777" w:rsidR="00D97D96" w:rsidRDefault="00D97D96" w:rsidP="00496B25">
      <w:pPr>
        <w:spacing w:after="0" w:line="240" w:lineRule="auto"/>
      </w:pPr>
      <w:r>
        <w:separator/>
      </w:r>
    </w:p>
  </w:footnote>
  <w:footnote w:type="continuationSeparator" w:id="0">
    <w:p w14:paraId="57F67E9C" w14:textId="77777777" w:rsidR="00D97D96" w:rsidRDefault="00D97D96" w:rsidP="00496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2E248A"/>
    <w:multiLevelType w:val="hybridMultilevel"/>
    <w:tmpl w:val="FB2A1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4C552E"/>
    <w:multiLevelType w:val="hybridMultilevel"/>
    <w:tmpl w:val="500A22B8"/>
    <w:lvl w:ilvl="0" w:tplc="A1DAAE0A">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le de Silva">
    <w15:presenceInfo w15:providerId="Windows Live" w15:userId="12fb56ae512b78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revisionView w:markup="0"/>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B1"/>
    <w:rsid w:val="000331BC"/>
    <w:rsid w:val="00062D25"/>
    <w:rsid w:val="000653A5"/>
    <w:rsid w:val="000A76E0"/>
    <w:rsid w:val="000D6B68"/>
    <w:rsid w:val="00132C27"/>
    <w:rsid w:val="00146847"/>
    <w:rsid w:val="001553EB"/>
    <w:rsid w:val="00162C62"/>
    <w:rsid w:val="001639BB"/>
    <w:rsid w:val="00174AAB"/>
    <w:rsid w:val="00176C59"/>
    <w:rsid w:val="00180BEE"/>
    <w:rsid w:val="00196542"/>
    <w:rsid w:val="001D0276"/>
    <w:rsid w:val="001E401A"/>
    <w:rsid w:val="001F7411"/>
    <w:rsid w:val="002070BF"/>
    <w:rsid w:val="00220E48"/>
    <w:rsid w:val="002617E8"/>
    <w:rsid w:val="00293077"/>
    <w:rsid w:val="002A1ED4"/>
    <w:rsid w:val="002B0E8D"/>
    <w:rsid w:val="00357C3F"/>
    <w:rsid w:val="00363E90"/>
    <w:rsid w:val="00374713"/>
    <w:rsid w:val="003A0395"/>
    <w:rsid w:val="003D4585"/>
    <w:rsid w:val="003E1A42"/>
    <w:rsid w:val="004073E6"/>
    <w:rsid w:val="00411F40"/>
    <w:rsid w:val="0044001F"/>
    <w:rsid w:val="004522B8"/>
    <w:rsid w:val="004528EB"/>
    <w:rsid w:val="00454B6E"/>
    <w:rsid w:val="00457E44"/>
    <w:rsid w:val="004646D2"/>
    <w:rsid w:val="004845A6"/>
    <w:rsid w:val="00494AC2"/>
    <w:rsid w:val="00496B25"/>
    <w:rsid w:val="004C68ED"/>
    <w:rsid w:val="004E35F7"/>
    <w:rsid w:val="004F5A78"/>
    <w:rsid w:val="0051794D"/>
    <w:rsid w:val="0053265C"/>
    <w:rsid w:val="0053613D"/>
    <w:rsid w:val="00574BEC"/>
    <w:rsid w:val="005C2218"/>
    <w:rsid w:val="005D3234"/>
    <w:rsid w:val="005E675B"/>
    <w:rsid w:val="005E6B68"/>
    <w:rsid w:val="005F20D7"/>
    <w:rsid w:val="00613261"/>
    <w:rsid w:val="00634C35"/>
    <w:rsid w:val="00654E5C"/>
    <w:rsid w:val="00664AEA"/>
    <w:rsid w:val="0066750F"/>
    <w:rsid w:val="00675062"/>
    <w:rsid w:val="006753EE"/>
    <w:rsid w:val="00681FED"/>
    <w:rsid w:val="006832A0"/>
    <w:rsid w:val="006A3EBB"/>
    <w:rsid w:val="006B4715"/>
    <w:rsid w:val="006C7CD8"/>
    <w:rsid w:val="006D27AA"/>
    <w:rsid w:val="006F55AE"/>
    <w:rsid w:val="007027BD"/>
    <w:rsid w:val="00705AD8"/>
    <w:rsid w:val="00706B3A"/>
    <w:rsid w:val="00707E94"/>
    <w:rsid w:val="0073496B"/>
    <w:rsid w:val="00745EDD"/>
    <w:rsid w:val="00754C3C"/>
    <w:rsid w:val="007742A0"/>
    <w:rsid w:val="00785DCF"/>
    <w:rsid w:val="0079197D"/>
    <w:rsid w:val="007B0436"/>
    <w:rsid w:val="007C3737"/>
    <w:rsid w:val="007D0F40"/>
    <w:rsid w:val="007D7403"/>
    <w:rsid w:val="007E5C3B"/>
    <w:rsid w:val="008107EC"/>
    <w:rsid w:val="00814389"/>
    <w:rsid w:val="0082082F"/>
    <w:rsid w:val="008422DD"/>
    <w:rsid w:val="0085189E"/>
    <w:rsid w:val="008753D8"/>
    <w:rsid w:val="00883794"/>
    <w:rsid w:val="008B224E"/>
    <w:rsid w:val="008E3BAE"/>
    <w:rsid w:val="008E6552"/>
    <w:rsid w:val="00925762"/>
    <w:rsid w:val="0093241A"/>
    <w:rsid w:val="00932531"/>
    <w:rsid w:val="00936E49"/>
    <w:rsid w:val="00953572"/>
    <w:rsid w:val="0096141D"/>
    <w:rsid w:val="0096337D"/>
    <w:rsid w:val="00965C12"/>
    <w:rsid w:val="009907B9"/>
    <w:rsid w:val="009A1293"/>
    <w:rsid w:val="009B33AF"/>
    <w:rsid w:val="009B672B"/>
    <w:rsid w:val="009C2D40"/>
    <w:rsid w:val="009D4DFD"/>
    <w:rsid w:val="00A11048"/>
    <w:rsid w:val="00A56102"/>
    <w:rsid w:val="00A66EF6"/>
    <w:rsid w:val="00A83DB1"/>
    <w:rsid w:val="00A87069"/>
    <w:rsid w:val="00AA43D3"/>
    <w:rsid w:val="00AC524B"/>
    <w:rsid w:val="00AC540A"/>
    <w:rsid w:val="00AE1BD7"/>
    <w:rsid w:val="00AE2835"/>
    <w:rsid w:val="00B0774F"/>
    <w:rsid w:val="00B26A4A"/>
    <w:rsid w:val="00B45FFC"/>
    <w:rsid w:val="00B858B3"/>
    <w:rsid w:val="00BB5B0F"/>
    <w:rsid w:val="00BC6C09"/>
    <w:rsid w:val="00BC771D"/>
    <w:rsid w:val="00BE26B4"/>
    <w:rsid w:val="00C12E06"/>
    <w:rsid w:val="00C231B4"/>
    <w:rsid w:val="00C262AE"/>
    <w:rsid w:val="00C26E22"/>
    <w:rsid w:val="00C37E7A"/>
    <w:rsid w:val="00C64F40"/>
    <w:rsid w:val="00C810BE"/>
    <w:rsid w:val="00C93ACD"/>
    <w:rsid w:val="00C94A1F"/>
    <w:rsid w:val="00C96065"/>
    <w:rsid w:val="00CA07CE"/>
    <w:rsid w:val="00CA197C"/>
    <w:rsid w:val="00CB01F6"/>
    <w:rsid w:val="00CB11B1"/>
    <w:rsid w:val="00CC275A"/>
    <w:rsid w:val="00D00A4D"/>
    <w:rsid w:val="00D0491A"/>
    <w:rsid w:val="00D05AA2"/>
    <w:rsid w:val="00D12241"/>
    <w:rsid w:val="00D249BD"/>
    <w:rsid w:val="00D73A91"/>
    <w:rsid w:val="00D97D96"/>
    <w:rsid w:val="00DA538A"/>
    <w:rsid w:val="00DB4204"/>
    <w:rsid w:val="00DB5080"/>
    <w:rsid w:val="00DC3FD2"/>
    <w:rsid w:val="00DF7AE2"/>
    <w:rsid w:val="00E165C7"/>
    <w:rsid w:val="00E25599"/>
    <w:rsid w:val="00E36153"/>
    <w:rsid w:val="00E3645A"/>
    <w:rsid w:val="00E5045C"/>
    <w:rsid w:val="00E5571D"/>
    <w:rsid w:val="00EC39E7"/>
    <w:rsid w:val="00ED6BFA"/>
    <w:rsid w:val="00F23B10"/>
    <w:rsid w:val="00F33CAD"/>
    <w:rsid w:val="00F43885"/>
    <w:rsid w:val="00F846F9"/>
    <w:rsid w:val="00FA78A7"/>
    <w:rsid w:val="00FC1970"/>
    <w:rsid w:val="00FE50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28E3"/>
  <w15:chartTrackingRefBased/>
  <w15:docId w15:val="{D37A5E46-3E40-426E-8980-1E1BE1D5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11048"/>
    <w:rPr>
      <w:color w:val="6B9F25" w:themeColor="hyperlink"/>
      <w:u w:val="single"/>
    </w:rPr>
  </w:style>
  <w:style w:type="paragraph" w:styleId="Header">
    <w:name w:val="header"/>
    <w:basedOn w:val="Normal"/>
    <w:link w:val="HeaderChar"/>
    <w:uiPriority w:val="99"/>
    <w:unhideWhenUsed/>
    <w:rsid w:val="00496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B25"/>
  </w:style>
  <w:style w:type="paragraph" w:styleId="Footer">
    <w:name w:val="footer"/>
    <w:basedOn w:val="Normal"/>
    <w:link w:val="FooterChar"/>
    <w:uiPriority w:val="99"/>
    <w:unhideWhenUsed/>
    <w:rsid w:val="00496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B25"/>
  </w:style>
  <w:style w:type="character" w:styleId="CommentReference">
    <w:name w:val="annotation reference"/>
    <w:basedOn w:val="DefaultParagraphFont"/>
    <w:uiPriority w:val="99"/>
    <w:semiHidden/>
    <w:unhideWhenUsed/>
    <w:rsid w:val="008B224E"/>
    <w:rPr>
      <w:sz w:val="16"/>
      <w:szCs w:val="16"/>
    </w:rPr>
  </w:style>
  <w:style w:type="paragraph" w:styleId="CommentText">
    <w:name w:val="annotation text"/>
    <w:basedOn w:val="Normal"/>
    <w:link w:val="CommentTextChar"/>
    <w:uiPriority w:val="99"/>
    <w:semiHidden/>
    <w:unhideWhenUsed/>
    <w:rsid w:val="008B224E"/>
    <w:pPr>
      <w:spacing w:line="240" w:lineRule="auto"/>
    </w:pPr>
    <w:rPr>
      <w:sz w:val="20"/>
      <w:szCs w:val="20"/>
    </w:rPr>
  </w:style>
  <w:style w:type="character" w:customStyle="1" w:styleId="CommentTextChar">
    <w:name w:val="Comment Text Char"/>
    <w:basedOn w:val="DefaultParagraphFont"/>
    <w:link w:val="CommentText"/>
    <w:uiPriority w:val="99"/>
    <w:semiHidden/>
    <w:rsid w:val="008B224E"/>
    <w:rPr>
      <w:sz w:val="20"/>
      <w:szCs w:val="20"/>
    </w:rPr>
  </w:style>
  <w:style w:type="paragraph" w:styleId="CommentSubject">
    <w:name w:val="annotation subject"/>
    <w:basedOn w:val="CommentText"/>
    <w:next w:val="CommentText"/>
    <w:link w:val="CommentSubjectChar"/>
    <w:uiPriority w:val="99"/>
    <w:semiHidden/>
    <w:unhideWhenUsed/>
    <w:rsid w:val="008B224E"/>
    <w:rPr>
      <w:b/>
      <w:bCs/>
    </w:rPr>
  </w:style>
  <w:style w:type="character" w:customStyle="1" w:styleId="CommentSubjectChar">
    <w:name w:val="Comment Subject Char"/>
    <w:basedOn w:val="CommentTextChar"/>
    <w:link w:val="CommentSubject"/>
    <w:uiPriority w:val="99"/>
    <w:semiHidden/>
    <w:rsid w:val="008B224E"/>
    <w:rPr>
      <w:b/>
      <w:bCs/>
      <w:sz w:val="20"/>
      <w:szCs w:val="20"/>
    </w:rPr>
  </w:style>
  <w:style w:type="paragraph" w:styleId="BalloonText">
    <w:name w:val="Balloon Text"/>
    <w:basedOn w:val="Normal"/>
    <w:link w:val="BalloonTextChar"/>
    <w:uiPriority w:val="99"/>
    <w:semiHidden/>
    <w:unhideWhenUsed/>
    <w:rsid w:val="008B2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24E"/>
    <w:rPr>
      <w:rFonts w:ascii="Segoe UI" w:hAnsi="Segoe UI" w:cs="Segoe UI"/>
      <w:sz w:val="18"/>
      <w:szCs w:val="18"/>
    </w:rPr>
  </w:style>
  <w:style w:type="character" w:styleId="FollowedHyperlink">
    <w:name w:val="FollowedHyperlink"/>
    <w:basedOn w:val="DefaultParagraphFont"/>
    <w:uiPriority w:val="99"/>
    <w:semiHidden/>
    <w:unhideWhenUsed/>
    <w:rsid w:val="00DC3FD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994318">
      <w:bodyDiv w:val="1"/>
      <w:marLeft w:val="0"/>
      <w:marRight w:val="0"/>
      <w:marTop w:val="0"/>
      <w:marBottom w:val="0"/>
      <w:divBdr>
        <w:top w:val="none" w:sz="0" w:space="0" w:color="auto"/>
        <w:left w:val="none" w:sz="0" w:space="0" w:color="auto"/>
        <w:bottom w:val="none" w:sz="0" w:space="0" w:color="auto"/>
        <w:right w:val="none" w:sz="0" w:space="0" w:color="auto"/>
      </w:divBdr>
    </w:div>
    <w:div w:id="751851555">
      <w:bodyDiv w:val="1"/>
      <w:marLeft w:val="0"/>
      <w:marRight w:val="0"/>
      <w:marTop w:val="0"/>
      <w:marBottom w:val="0"/>
      <w:divBdr>
        <w:top w:val="none" w:sz="0" w:space="0" w:color="auto"/>
        <w:left w:val="none" w:sz="0" w:space="0" w:color="auto"/>
        <w:bottom w:val="none" w:sz="0" w:space="0" w:color="auto"/>
        <w:right w:val="none" w:sz="0" w:space="0" w:color="auto"/>
      </w:divBdr>
    </w:div>
    <w:div w:id="975792407">
      <w:bodyDiv w:val="1"/>
      <w:marLeft w:val="0"/>
      <w:marRight w:val="0"/>
      <w:marTop w:val="0"/>
      <w:marBottom w:val="0"/>
      <w:divBdr>
        <w:top w:val="none" w:sz="0" w:space="0" w:color="auto"/>
        <w:left w:val="none" w:sz="0" w:space="0" w:color="auto"/>
        <w:bottom w:val="none" w:sz="0" w:space="0" w:color="auto"/>
        <w:right w:val="none" w:sz="0" w:space="0" w:color="auto"/>
      </w:divBdr>
    </w:div>
    <w:div w:id="1216115188">
      <w:bodyDiv w:val="1"/>
      <w:marLeft w:val="0"/>
      <w:marRight w:val="0"/>
      <w:marTop w:val="0"/>
      <w:marBottom w:val="0"/>
      <w:divBdr>
        <w:top w:val="none" w:sz="0" w:space="0" w:color="auto"/>
        <w:left w:val="none" w:sz="0" w:space="0" w:color="auto"/>
        <w:bottom w:val="none" w:sz="0" w:space="0" w:color="auto"/>
        <w:right w:val="none" w:sz="0" w:space="0" w:color="auto"/>
      </w:divBdr>
    </w:div>
    <w:div w:id="19460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heatography.com/davechild/cheat-sheets/regular-expressions/" TargetMode="External"/><Relationship Id="rId18" Type="http://schemas.openxmlformats.org/officeDocument/2006/relationships/hyperlink" Target="http://stackoverflow.com/questions/14145733/how-can-one-read-an-integer-bit-by-bit-in-java/14145767"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tackoverflow.com/questions/9856916/java-string-split-regex" TargetMode="External"/><Relationship Id="rId17" Type="http://schemas.openxmlformats.org/officeDocument/2006/relationships/hyperlink" Target="http://academics.triton.edu/faculty/ebell/2%20-%20Propositional%20Logic.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avdar.net/2008/07/21/junit-4-in-60-seconds/" TargetMode="External"/><Relationship Id="rId20" Type="http://schemas.openxmlformats.org/officeDocument/2006/relationships/hyperlink" Target="http://www.dreamincode.net/forums/topic/273783-the-use-of-the-modulo-op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regular-expressions.info/captureall.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ites.google.com/site/spaceofjameschen/home/recursion/truth-table-implementation-microsoft---recurs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cs.racket-lang.org/guide/Looking_Ahead_and_Behind.html"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ly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9</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Jaclyn</dc:creator>
  <cp:keywords/>
  <cp:lastModifiedBy>Dale de Silva</cp:lastModifiedBy>
  <cp:revision>3</cp:revision>
  <dcterms:created xsi:type="dcterms:W3CDTF">2016-05-27T06:14:00Z</dcterms:created>
  <dcterms:modified xsi:type="dcterms:W3CDTF">2016-05-27T06:14:00Z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